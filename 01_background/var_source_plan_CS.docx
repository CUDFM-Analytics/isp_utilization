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7DBC" w14:textId="1A90B2D7" w:rsidR="00E81630" w:rsidRDefault="00E81630" w:rsidP="00E81630">
      <w:pPr>
        <w:rPr>
          <w:ins w:id="0" w:author="Wiggins, Kimberly" w:date="2022-12-15T14:43:00Z"/>
        </w:rPr>
      </w:pPr>
      <w:r>
        <w:t>Received from CS on 12/12/2022</w:t>
      </w:r>
    </w:p>
    <w:p w14:paraId="175DD358" w14:textId="63E8DFD3" w:rsidR="00FC25EE" w:rsidRPr="00DB74D4" w:rsidRDefault="00FC25EE" w:rsidP="00DB74D4">
      <w:pPr>
        <w:pStyle w:val="Heading2"/>
      </w:pPr>
      <w:r w:rsidRPr="00DB74D4">
        <w:t>TIME PERIOD</w:t>
      </w:r>
    </w:p>
    <w:p w14:paraId="05819205" w14:textId="5DC92352" w:rsidR="00FC25EE" w:rsidRDefault="00FC25EE" w:rsidP="00FC25EE">
      <w:pPr>
        <w:spacing w:after="0"/>
        <w:rPr>
          <w:rFonts w:ascii="Arial" w:hAnsi="Arial" w:cs="Arial"/>
          <w:sz w:val="22"/>
          <w:szCs w:val="22"/>
        </w:rPr>
      </w:pPr>
      <w:r w:rsidRPr="00D646ED">
        <w:rPr>
          <w:rFonts w:ascii="Arial" w:hAnsi="Arial" w:cs="Arial"/>
          <w:sz w:val="22"/>
          <w:szCs w:val="22"/>
        </w:rPr>
        <w:t>Start</w:t>
      </w:r>
      <w:r>
        <w:rPr>
          <w:rFonts w:ascii="Arial" w:hAnsi="Arial" w:cs="Arial"/>
          <w:sz w:val="22"/>
          <w:szCs w:val="22"/>
        </w:rPr>
        <w:t xml:space="preserve">: </w:t>
      </w:r>
      <w:r w:rsidRPr="00D646ED">
        <w:rPr>
          <w:rFonts w:ascii="Arial" w:hAnsi="Arial" w:cs="Arial"/>
          <w:sz w:val="22"/>
          <w:szCs w:val="22"/>
        </w:rPr>
        <w:t>1-Jul-15</w:t>
      </w:r>
      <w:r w:rsidRPr="00D646ED">
        <w:rPr>
          <w:rFonts w:ascii="Arial" w:hAnsi="Arial" w:cs="Arial"/>
          <w:sz w:val="22"/>
          <w:szCs w:val="22"/>
        </w:rPr>
        <w:tab/>
      </w:r>
    </w:p>
    <w:p w14:paraId="085CF69E" w14:textId="716DC3E4" w:rsidR="00DB74D4" w:rsidRPr="00D646ED" w:rsidRDefault="00DB74D4" w:rsidP="00FC25EE">
      <w:pPr>
        <w:spacing w:after="0"/>
        <w:rPr>
          <w:rFonts w:ascii="Arial" w:hAnsi="Arial" w:cs="Arial"/>
          <w:sz w:val="22"/>
          <w:szCs w:val="22"/>
        </w:rPr>
      </w:pPr>
      <w:r w:rsidRPr="00D646ED">
        <w:rPr>
          <w:rFonts w:ascii="Arial" w:hAnsi="Arial" w:cs="Arial"/>
          <w:sz w:val="22"/>
          <w:szCs w:val="22"/>
        </w:rPr>
        <w:t>End: 30-Jun-22</w:t>
      </w:r>
    </w:p>
    <w:p w14:paraId="5608A9A2" w14:textId="319EE46D" w:rsidR="00FC25EE" w:rsidRPr="00DB74D4" w:rsidRDefault="00FC25EE" w:rsidP="00FC25EE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Bidi"/>
          <w:sz w:val="26"/>
          <w:szCs w:val="26"/>
        </w:rPr>
      </w:pPr>
      <w:r w:rsidRPr="00D646ED">
        <w:rPr>
          <w:rFonts w:ascii="Arial" w:hAnsi="Arial" w:cs="Arial"/>
          <w:sz w:val="22"/>
          <w:szCs w:val="22"/>
        </w:rPr>
        <w:t>Data from 7/1/15 - 6/30/18 will be used to develop risk adjustments for models</w:t>
      </w:r>
    </w:p>
    <w:p w14:paraId="2560A0BE" w14:textId="0AFC48A9" w:rsidR="00FC25EE" w:rsidRPr="00DB74D4" w:rsidRDefault="00FC25EE" w:rsidP="00FC25E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2"/>
          <w:szCs w:val="22"/>
        </w:rPr>
      </w:pPr>
      <w:r w:rsidRPr="00DB74D4">
        <w:rPr>
          <w:rFonts w:ascii="Arial" w:hAnsi="Arial" w:cs="Arial"/>
          <w:sz w:val="22"/>
          <w:szCs w:val="22"/>
        </w:rPr>
        <w:t xml:space="preserve">Data from 7/1/2018 – 6/30/2022 </w:t>
      </w:r>
      <w:r w:rsidR="005D1FC0" w:rsidRPr="00DB74D4">
        <w:rPr>
          <w:rFonts w:ascii="Arial" w:hAnsi="Arial" w:cs="Arial"/>
          <w:sz w:val="22"/>
          <w:szCs w:val="22"/>
        </w:rPr>
        <w:t xml:space="preserve">to be used for </w:t>
      </w:r>
      <w:r w:rsidRPr="00DB74D4">
        <w:rPr>
          <w:rFonts w:ascii="Arial" w:hAnsi="Arial" w:cs="Arial"/>
          <w:sz w:val="22"/>
          <w:szCs w:val="22"/>
        </w:rPr>
        <w:t>outcomes</w:t>
      </w:r>
    </w:p>
    <w:p w14:paraId="07035A4A" w14:textId="77777777" w:rsidR="00FC25EE" w:rsidRPr="00D646ED" w:rsidRDefault="00FC25EE" w:rsidP="00FC25EE">
      <w:pPr>
        <w:spacing w:after="0"/>
        <w:rPr>
          <w:rFonts w:ascii="Arial" w:hAnsi="Arial" w:cs="Arial"/>
          <w:sz w:val="22"/>
          <w:szCs w:val="22"/>
        </w:rPr>
      </w:pPr>
      <w:r w:rsidRPr="00D646ED">
        <w:rPr>
          <w:rFonts w:ascii="Arial" w:hAnsi="Arial" w:cs="Arial"/>
          <w:sz w:val="22"/>
          <w:szCs w:val="22"/>
        </w:rPr>
        <w:t xml:space="preserve"> </w:t>
      </w:r>
    </w:p>
    <w:p w14:paraId="38D98E30" w14:textId="3A1E0D69" w:rsidR="00C933E7" w:rsidRPr="00DB74D4" w:rsidRDefault="00FC25EE" w:rsidP="00DB74D4">
      <w:pPr>
        <w:pStyle w:val="Heading2"/>
      </w:pPr>
      <w:r w:rsidRPr="00DB74D4">
        <w:t>MEMBERS</w:t>
      </w:r>
    </w:p>
    <w:p w14:paraId="56172102" w14:textId="505A260A" w:rsidR="00EA6296" w:rsidRDefault="00D646ED" w:rsidP="00D646ED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All Health First Colorado Members ages 0 – 64 as of June 30 of each SFY and had at least one month of eligibility for Health First Colorado, not continuously enrolled in a physical health managed care plan and attributed to a PCMP in any of SFYs 18/19, 19/20, 20/21 and 21/22</w:t>
      </w:r>
    </w:p>
    <w:tbl>
      <w:tblPr>
        <w:tblStyle w:val="TableGrid"/>
        <w:tblW w:w="1079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3325"/>
        <w:gridCol w:w="2610"/>
        <w:gridCol w:w="1893"/>
        <w:gridCol w:w="2967"/>
      </w:tblGrid>
      <w:tr w:rsidR="0001033E" w14:paraId="6CD166B3" w14:textId="77777777" w:rsidTr="0098185C">
        <w:tc>
          <w:tcPr>
            <w:tcW w:w="3325" w:type="dxa"/>
          </w:tcPr>
          <w:p w14:paraId="47DBC26B" w14:textId="642A6AAE" w:rsidR="0001033E" w:rsidRPr="0098185C" w:rsidRDefault="0001033E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610" w:type="dxa"/>
          </w:tcPr>
          <w:p w14:paraId="62C4236E" w14:textId="35381D2A" w:rsidR="0001033E" w:rsidRPr="0098185C" w:rsidRDefault="0001033E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893" w:type="dxa"/>
          </w:tcPr>
          <w:p w14:paraId="528D69BC" w14:textId="10608B13" w:rsidR="0001033E" w:rsidRPr="0098185C" w:rsidRDefault="0001033E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varname</w:t>
            </w:r>
          </w:p>
        </w:tc>
        <w:tc>
          <w:tcPr>
            <w:tcW w:w="2967" w:type="dxa"/>
          </w:tcPr>
          <w:p w14:paraId="23682147" w14:textId="2E0F6B06" w:rsidR="0001033E" w:rsidRPr="0098185C" w:rsidRDefault="002B0D92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</w:t>
            </w:r>
          </w:p>
        </w:tc>
      </w:tr>
      <w:tr w:rsidR="0001033E" w14:paraId="65B34A4C" w14:textId="77777777" w:rsidTr="0098185C">
        <w:tc>
          <w:tcPr>
            <w:tcW w:w="3325" w:type="dxa"/>
          </w:tcPr>
          <w:p w14:paraId="4539BDD0" w14:textId="7425B919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Health First Colorado Members</w:t>
            </w:r>
          </w:p>
        </w:tc>
        <w:tc>
          <w:tcPr>
            <w:tcW w:w="2610" w:type="dxa"/>
          </w:tcPr>
          <w:p w14:paraId="44C39C30" w14:textId="77777777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bhjt.medlong_bidm</w:t>
            </w:r>
          </w:p>
          <w:p w14:paraId="1F4BC5AA" w14:textId="77777777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bhjt.meddemog_bidm</w:t>
            </w:r>
          </w:p>
          <w:p w14:paraId="46D1DFF0" w14:textId="383C955E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del w:id="1" w:author="Sevick, Carter J" w:date="2022-12-06T15:01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subset.clnt_dim_v</w:delText>
              </w:r>
            </w:del>
          </w:p>
        </w:tc>
        <w:tc>
          <w:tcPr>
            <w:tcW w:w="1893" w:type="dxa"/>
          </w:tcPr>
          <w:p w14:paraId="1E80AE5B" w14:textId="19901066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clnt_id =</w:t>
            </w: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mcaid_id</w:t>
            </w:r>
          </w:p>
        </w:tc>
        <w:tc>
          <w:tcPr>
            <w:tcW w:w="2967" w:type="dxa"/>
          </w:tcPr>
          <w:p w14:paraId="7DE217AD" w14:textId="3E728AB0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033E" w14:paraId="31D0D2CE" w14:textId="77777777" w:rsidTr="0098185C">
        <w:tc>
          <w:tcPr>
            <w:tcW w:w="3325" w:type="dxa"/>
          </w:tcPr>
          <w:p w14:paraId="385DCCED" w14:textId="0762F47C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in years as of 6/30 of the respective SFY</w:t>
            </w:r>
          </w:p>
        </w:tc>
        <w:tc>
          <w:tcPr>
            <w:tcW w:w="2610" w:type="dxa"/>
          </w:tcPr>
          <w:p w14:paraId="74C8534F" w14:textId="77777777" w:rsidR="00DD15B1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2"/>
            <w:del w:id="3" w:author="Sevick, Carter J" w:date="2022-12-06T14:54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subset.clnt_dim_v</w:delText>
              </w:r>
              <w:commentRangeEnd w:id="2"/>
              <w:r w:rsidR="002B0D92" w:rsidDel="001A2141">
                <w:rPr>
                  <w:rStyle w:val="CommentReference"/>
                </w:rPr>
                <w:commentReference w:id="2"/>
              </w:r>
            </w:del>
          </w:p>
          <w:p w14:paraId="2743AD57" w14:textId="64D259B5" w:rsidR="0001033E" w:rsidRPr="0098185C" w:rsidRDefault="001A2141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ins w:id="4" w:author="Sevick, Carter J" w:date="2022-12-06T14:5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medicaidDemog_bidm</w:t>
              </w:r>
            </w:ins>
          </w:p>
        </w:tc>
        <w:tc>
          <w:tcPr>
            <w:tcW w:w="1893" w:type="dxa"/>
          </w:tcPr>
          <w:p w14:paraId="22B2ECE8" w14:textId="7C88CD94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brth_dt</w:t>
            </w:r>
          </w:p>
        </w:tc>
        <w:tc>
          <w:tcPr>
            <w:tcW w:w="2967" w:type="dxa"/>
          </w:tcPr>
          <w:p w14:paraId="5C4DDAD4" w14:textId="60819E6B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calculate</w:t>
            </w:r>
            <w:r w:rsidR="002B0D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create new var</w:t>
            </w:r>
          </w:p>
        </w:tc>
      </w:tr>
      <w:tr w:rsidR="0001033E" w14:paraId="7CAABE67" w14:textId="77777777" w:rsidTr="0098185C">
        <w:tc>
          <w:tcPr>
            <w:tcW w:w="3325" w:type="dxa"/>
          </w:tcPr>
          <w:p w14:paraId="5333EC97" w14:textId="1664037A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one month eligibility</w:t>
            </w:r>
            <w:r w:rsidR="00EB1CC3"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HealthFirst CO</w:t>
            </w:r>
          </w:p>
        </w:tc>
        <w:tc>
          <w:tcPr>
            <w:tcW w:w="2610" w:type="dxa"/>
          </w:tcPr>
          <w:p w14:paraId="27DC8968" w14:textId="77777777" w:rsidR="00DD15B1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del w:id="5" w:author="Sevick, Carter J" w:date="2022-12-06T14:54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subset.</w:delText>
              </w:r>
              <w:r w:rsidR="00EB1CC3"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br/>
              </w:r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qry_monthlyutilization</w:delText>
              </w:r>
            </w:del>
          </w:p>
          <w:p w14:paraId="24A0E64D" w14:textId="443106BE" w:rsidR="0001033E" w:rsidRPr="0098185C" w:rsidRDefault="001A2141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ins w:id="6" w:author="Sevick, Carter J" w:date="2022-12-06T14:5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medicaidLong_bidm</w:t>
              </w:r>
            </w:ins>
          </w:p>
        </w:tc>
        <w:tc>
          <w:tcPr>
            <w:tcW w:w="1893" w:type="dxa"/>
          </w:tcPr>
          <w:p w14:paraId="0A0842FD" w14:textId="6A5D9EC5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month &gt; 1</w:t>
            </w:r>
          </w:p>
        </w:tc>
        <w:tc>
          <w:tcPr>
            <w:tcW w:w="2967" w:type="dxa"/>
          </w:tcPr>
          <w:p w14:paraId="3492BEB4" w14:textId="08C3800F" w:rsidR="0001033E" w:rsidRPr="0098185C" w:rsidRDefault="00FC25E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  <w:commentRangeEnd w:id="7"/>
            <w:r w:rsidR="002B0D92">
              <w:rPr>
                <w:rStyle w:val="CommentReference"/>
              </w:rPr>
              <w:commentReference w:id="7"/>
            </w:r>
          </w:p>
        </w:tc>
      </w:tr>
      <w:tr w:rsidR="0001033E" w14:paraId="05A8BD30" w14:textId="77777777" w:rsidTr="0098185C">
        <w:tc>
          <w:tcPr>
            <w:tcW w:w="3325" w:type="dxa"/>
          </w:tcPr>
          <w:p w14:paraId="3333FB55" w14:textId="5CE88D36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continuously enrolled in a physical health managed care plan</w:t>
            </w:r>
          </w:p>
        </w:tc>
        <w:tc>
          <w:tcPr>
            <w:tcW w:w="2610" w:type="dxa"/>
          </w:tcPr>
          <w:p w14:paraId="3524E988" w14:textId="66C999B6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subset.medlong_bidm</w:t>
            </w:r>
            <w:r w:rsidR="00C931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</w:t>
            </w:r>
            <w:r w:rsidR="001E2D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relevant where statements</w:t>
            </w:r>
            <w:r w:rsidR="00C931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qry_utilization file </w:t>
            </w:r>
          </w:p>
        </w:tc>
        <w:tc>
          <w:tcPr>
            <w:tcW w:w="1893" w:type="dxa"/>
          </w:tcPr>
          <w:p w14:paraId="76F3AFA8" w14:textId="0E43DE8B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8"/>
            <w:del w:id="9" w:author="Sevick, Carter J" w:date="2022-12-06T14:59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managedCare</w:delText>
              </w:r>
            </w:del>
            <w:commentRangeEnd w:id="8"/>
            <w:r w:rsidR="001A2141">
              <w:rPr>
                <w:rStyle w:val="CommentReference"/>
              </w:rPr>
              <w:commentReference w:id="8"/>
            </w:r>
            <w:del w:id="10" w:author="Sevick, Carter J" w:date="2022-12-06T14:59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 xml:space="preserve"> = 0</w:delText>
              </w:r>
            </w:del>
          </w:p>
        </w:tc>
        <w:tc>
          <w:tcPr>
            <w:tcW w:w="2967" w:type="dxa"/>
          </w:tcPr>
          <w:p w14:paraId="18C2D66C" w14:textId="77777777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033E" w14:paraId="7D39077B" w14:textId="77777777" w:rsidTr="0098185C">
        <w:tc>
          <w:tcPr>
            <w:tcW w:w="3325" w:type="dxa"/>
          </w:tcPr>
          <w:p w14:paraId="2B1488D9" w14:textId="14C76563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attributed to a PCMP</w:t>
            </w:r>
          </w:p>
        </w:tc>
        <w:tc>
          <w:tcPr>
            <w:tcW w:w="2610" w:type="dxa"/>
          </w:tcPr>
          <w:p w14:paraId="35D3A398" w14:textId="5700F3D8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bhjt.medlong_bidm</w:t>
            </w:r>
          </w:p>
        </w:tc>
        <w:tc>
          <w:tcPr>
            <w:tcW w:w="1893" w:type="dxa"/>
          </w:tcPr>
          <w:p w14:paraId="4DD2C4A6" w14:textId="641FDFA5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pcmp_loc_id</w:t>
            </w:r>
          </w:p>
        </w:tc>
        <w:tc>
          <w:tcPr>
            <w:tcW w:w="2967" w:type="dxa"/>
          </w:tcPr>
          <w:p w14:paraId="01E65AE0" w14:textId="7C03A0F7" w:rsidR="0001033E" w:rsidRPr="0098185C" w:rsidRDefault="001069FF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 ‘ ‘</w:t>
            </w:r>
          </w:p>
        </w:tc>
      </w:tr>
    </w:tbl>
    <w:p w14:paraId="11CEF47C" w14:textId="77777777" w:rsidR="003F502F" w:rsidRPr="00D646ED" w:rsidRDefault="003F502F" w:rsidP="00D646E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14C5C1D" w14:textId="06574261" w:rsidR="00D646ED" w:rsidRPr="00DB74D4" w:rsidRDefault="00FC25EE" w:rsidP="00DB74D4">
      <w:pPr>
        <w:pStyle w:val="Heading2"/>
        <w:rPr>
          <w:rFonts w:eastAsia="Times New Roman"/>
        </w:rPr>
      </w:pPr>
      <w:r w:rsidRPr="00DB74D4">
        <w:rPr>
          <w:rFonts w:eastAsia="Times New Roman"/>
        </w:rPr>
        <w:t>MEMBER CHARACTERISTICS</w:t>
      </w:r>
    </w:p>
    <w:p w14:paraId="1D031A58" w14:textId="77777777" w:rsidR="00D646ED" w:rsidRPr="00D646ED" w:rsidRDefault="00D646ED" w:rsidP="00D646E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Age in years as of 6/30 of the respective SFY</w:t>
      </w:r>
    </w:p>
    <w:p w14:paraId="1B1672BE" w14:textId="77777777" w:rsidR="00D646ED" w:rsidRPr="00D646ED" w:rsidRDefault="00D646ED" w:rsidP="00D646E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Sex</w:t>
      </w:r>
    </w:p>
    <w:p w14:paraId="473CB585" w14:textId="77777777" w:rsidR="00D646ED" w:rsidRPr="00D646ED" w:rsidRDefault="00D646ED" w:rsidP="00D646E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Race/ethnicity – use new HCPF race/ethnicity categories</w:t>
      </w:r>
    </w:p>
    <w:p w14:paraId="3FD2D4EA" w14:textId="77777777" w:rsidR="007B52DB" w:rsidRDefault="00D646ED" w:rsidP="00D646E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County of residence</w:t>
      </w:r>
    </w:p>
    <w:p w14:paraId="7F0C88A1" w14:textId="4FD671CA" w:rsidR="00D646ED" w:rsidRPr="00D646ED" w:rsidRDefault="00D646ED" w:rsidP="007B52DB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define</w:t>
      </w:r>
      <w:r w:rsidR="007B52DB">
        <w:rPr>
          <w:rFonts w:ascii="Arial" w:eastAsia="Times New Roman" w:hAnsi="Arial" w:cs="Arial"/>
          <w:color w:val="000000"/>
          <w:sz w:val="22"/>
          <w:szCs w:val="22"/>
        </w:rPr>
        <w:t>d</w:t>
      </w:r>
      <w:r w:rsidRPr="00D646ED">
        <w:rPr>
          <w:rFonts w:ascii="Arial" w:eastAsia="Times New Roman" w:hAnsi="Arial" w:cs="Arial"/>
          <w:color w:val="000000"/>
          <w:sz w:val="22"/>
          <w:szCs w:val="22"/>
        </w:rPr>
        <w:t xml:space="preserve"> as county of residence for majority of months eligible for Health First Colorado </w:t>
      </w:r>
    </w:p>
    <w:p w14:paraId="21902755" w14:textId="77777777" w:rsidR="007B52DB" w:rsidRDefault="00D646ED" w:rsidP="00D646E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RCCO/RAE</w:t>
      </w:r>
    </w:p>
    <w:p w14:paraId="1EE2761C" w14:textId="4C061CEA" w:rsidR="00D646ED" w:rsidRPr="00D646ED" w:rsidRDefault="00D646ED" w:rsidP="007B52DB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will be determined from County of residence</w:t>
      </w:r>
    </w:p>
    <w:p w14:paraId="18E7F752" w14:textId="77777777" w:rsidR="007B52DB" w:rsidRDefault="00D646ED" w:rsidP="00D646E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Budget Group</w:t>
      </w:r>
    </w:p>
    <w:p w14:paraId="70D9E01E" w14:textId="52015A09" w:rsidR="00D646ED" w:rsidRPr="00D646ED" w:rsidRDefault="00D646ED" w:rsidP="007B52DB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use same rules as used to define budget group for tables in STBH_table_updated030622.xlsx</w:t>
      </w:r>
    </w:p>
    <w:p w14:paraId="7177D7D4" w14:textId="40C79F4A" w:rsidR="00D646ED" w:rsidRPr="00D646ED" w:rsidRDefault="007B52DB" w:rsidP="007B52D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n</w:t>
      </w:r>
      <w:r w:rsidR="00D646ED" w:rsidRPr="00D646ED">
        <w:rPr>
          <w:rFonts w:ascii="Arial" w:eastAsia="Times New Roman" w:hAnsi="Arial" w:cs="Arial"/>
          <w:color w:val="000000"/>
          <w:sz w:val="22"/>
          <w:szCs w:val="22"/>
        </w:rPr>
        <w:t xml:space="preserve"> months eligible for Health First Colorado</w:t>
      </w:r>
    </w:p>
    <w:p w14:paraId="29108C08" w14:textId="5F010D39" w:rsidR="00D646ED" w:rsidRDefault="007B52DB" w:rsidP="007B52D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n</w:t>
      </w:r>
      <w:r w:rsidR="00D646ED" w:rsidRPr="00D646ED">
        <w:rPr>
          <w:rFonts w:ascii="Arial" w:eastAsia="Times New Roman" w:hAnsi="Arial" w:cs="Arial"/>
          <w:color w:val="000000"/>
          <w:sz w:val="22"/>
          <w:szCs w:val="22"/>
        </w:rPr>
        <w:t xml:space="preserve"> months eligible and enrolled in a physical health managed care plan</w:t>
      </w:r>
    </w:p>
    <w:tbl>
      <w:tblPr>
        <w:tblStyle w:val="TableGrid"/>
        <w:tblW w:w="10795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55"/>
        <w:gridCol w:w="2800"/>
        <w:gridCol w:w="2533"/>
        <w:gridCol w:w="2137"/>
        <w:gridCol w:w="2970"/>
      </w:tblGrid>
      <w:tr w:rsidR="0093362A" w:rsidRPr="008C25E4" w14:paraId="381F4596" w14:textId="77777777" w:rsidTr="00DB74D4">
        <w:tc>
          <w:tcPr>
            <w:tcW w:w="355" w:type="dxa"/>
          </w:tcPr>
          <w:p w14:paraId="79720342" w14:textId="343870C1" w:rsidR="00DB74D4" w:rsidRPr="0098185C" w:rsidRDefault="00DB74D4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800" w:type="dxa"/>
          </w:tcPr>
          <w:p w14:paraId="7A865896" w14:textId="33B31D26" w:rsidR="00DB74D4" w:rsidRPr="0098185C" w:rsidRDefault="00DB74D4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533" w:type="dxa"/>
          </w:tcPr>
          <w:p w14:paraId="3DF72D03" w14:textId="6855CDD8" w:rsidR="00DB74D4" w:rsidRPr="0098185C" w:rsidRDefault="00DB74D4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137" w:type="dxa"/>
          </w:tcPr>
          <w:p w14:paraId="0F016DC1" w14:textId="0A962ADE" w:rsidR="00DB74D4" w:rsidRPr="0098185C" w:rsidRDefault="00DB74D4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varname</w:t>
            </w:r>
          </w:p>
        </w:tc>
        <w:tc>
          <w:tcPr>
            <w:tcW w:w="2970" w:type="dxa"/>
          </w:tcPr>
          <w:p w14:paraId="4E4E97B8" w14:textId="59A95FDE" w:rsidR="00DB74D4" w:rsidRPr="0098185C" w:rsidRDefault="002B0D92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  <w:r w:rsidR="00DB74D4"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escr</w:t>
            </w:r>
          </w:p>
        </w:tc>
      </w:tr>
      <w:tr w:rsidR="0093362A" w14:paraId="446925EA" w14:textId="77777777" w:rsidTr="00DB74D4">
        <w:tc>
          <w:tcPr>
            <w:tcW w:w="355" w:type="dxa"/>
          </w:tcPr>
          <w:p w14:paraId="19EF9CF1" w14:textId="744A75A6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0" w:type="dxa"/>
          </w:tcPr>
          <w:p w14:paraId="22BD59DF" w14:textId="25F3ED9E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in years as of 6/30 of the respective SFY</w:t>
            </w:r>
          </w:p>
        </w:tc>
        <w:tc>
          <w:tcPr>
            <w:tcW w:w="2533" w:type="dxa"/>
          </w:tcPr>
          <w:p w14:paraId="3B42595A" w14:textId="77777777" w:rsidR="001A2141" w:rsidRPr="0098185C" w:rsidRDefault="001A2141" w:rsidP="001A2141">
            <w:pPr>
              <w:rPr>
                <w:ins w:id="11" w:author="Sevick, Carter J" w:date="2022-12-06T15:01:00Z"/>
                <w:rFonts w:ascii="Arial" w:eastAsia="Times New Roman" w:hAnsi="Arial" w:cs="Arial"/>
                <w:color w:val="000000"/>
                <w:sz w:val="20"/>
                <w:szCs w:val="20"/>
              </w:rPr>
            </w:pPr>
            <w:ins w:id="12" w:author="Sevick, Carter J" w:date="2022-12-06T15:01:00Z">
              <w:r w:rsidRPr="0098185C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bhjt.meddemog_bidm</w:t>
              </w:r>
            </w:ins>
          </w:p>
          <w:p w14:paraId="1E986D23" w14:textId="0ACB7B35" w:rsidR="00DB74D4" w:rsidRPr="0098185C" w:rsidRDefault="002B0D92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del w:id="13" w:author="Sevick, Carter J" w:date="2022-12-06T15:01:00Z">
              <w:r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out.clnt_dim_v</w:delText>
              </w:r>
            </w:del>
          </w:p>
        </w:tc>
        <w:tc>
          <w:tcPr>
            <w:tcW w:w="2137" w:type="dxa"/>
          </w:tcPr>
          <w:p w14:paraId="552D7356" w14:textId="24250737" w:rsidR="00DB74D4" w:rsidRPr="0098185C" w:rsidRDefault="002B0D92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2970" w:type="dxa"/>
          </w:tcPr>
          <w:p w14:paraId="4CC53403" w14:textId="236D6D6C" w:rsidR="00DB74D4" w:rsidRPr="0098185C" w:rsidRDefault="002B0D92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calculated above</w:t>
            </w:r>
          </w:p>
        </w:tc>
      </w:tr>
      <w:tr w:rsidR="0093362A" w14:paraId="0FB89E19" w14:textId="77777777" w:rsidTr="00DB74D4">
        <w:tc>
          <w:tcPr>
            <w:tcW w:w="355" w:type="dxa"/>
          </w:tcPr>
          <w:p w14:paraId="66AF3294" w14:textId="679063D4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00" w:type="dxa"/>
          </w:tcPr>
          <w:p w14:paraId="10E05F26" w14:textId="18649B86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533" w:type="dxa"/>
          </w:tcPr>
          <w:p w14:paraId="3C5042B8" w14:textId="77777777" w:rsidR="001A2141" w:rsidRPr="0098185C" w:rsidRDefault="001A2141" w:rsidP="001A2141">
            <w:pPr>
              <w:rPr>
                <w:ins w:id="14" w:author="Sevick, Carter J" w:date="2022-12-06T15:01:00Z"/>
                <w:rFonts w:ascii="Arial" w:eastAsia="Times New Roman" w:hAnsi="Arial" w:cs="Arial"/>
                <w:color w:val="000000"/>
                <w:sz w:val="20"/>
                <w:szCs w:val="20"/>
              </w:rPr>
            </w:pPr>
            <w:ins w:id="15" w:author="Sevick, Carter J" w:date="2022-12-06T15:01:00Z">
              <w:r w:rsidRPr="0098185C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bhjt.meddemog_bidm</w:t>
              </w:r>
            </w:ins>
          </w:p>
          <w:p w14:paraId="7B9A693F" w14:textId="72623320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del w:id="16" w:author="Sevick, Carter J" w:date="2022-12-06T15:01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subset.clnt_dim_v</w:delText>
              </w:r>
            </w:del>
          </w:p>
        </w:tc>
        <w:tc>
          <w:tcPr>
            <w:tcW w:w="2137" w:type="dxa"/>
          </w:tcPr>
          <w:p w14:paraId="0AAEDFD1" w14:textId="562748B2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gndr_cd</w:t>
            </w:r>
          </w:p>
        </w:tc>
        <w:tc>
          <w:tcPr>
            <w:tcW w:w="2970" w:type="dxa"/>
          </w:tcPr>
          <w:p w14:paraId="634957C2" w14:textId="61F0C8B2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3362A" w14:paraId="720E2A8C" w14:textId="77777777" w:rsidTr="00DB74D4">
        <w:tc>
          <w:tcPr>
            <w:tcW w:w="355" w:type="dxa"/>
          </w:tcPr>
          <w:p w14:paraId="70E9A743" w14:textId="2952A60A" w:rsidR="00DB74D4" w:rsidRPr="0098185C" w:rsidRDefault="00DB74D4" w:rsidP="00EB1CC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00" w:type="dxa"/>
            <w:vAlign w:val="center"/>
          </w:tcPr>
          <w:p w14:paraId="3895D8C9" w14:textId="6A343BDE" w:rsidR="00DB74D4" w:rsidRPr="0098185C" w:rsidRDefault="00DB74D4" w:rsidP="00EB1CC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</w:t>
            </w:r>
          </w:p>
        </w:tc>
        <w:tc>
          <w:tcPr>
            <w:tcW w:w="2533" w:type="dxa"/>
          </w:tcPr>
          <w:p w14:paraId="54DAA4B1" w14:textId="77777777" w:rsidR="001A2141" w:rsidRPr="0098185C" w:rsidRDefault="001A2141" w:rsidP="001A2141">
            <w:pPr>
              <w:rPr>
                <w:ins w:id="17" w:author="Sevick, Carter J" w:date="2022-12-06T15:01:00Z"/>
                <w:rFonts w:ascii="Arial" w:eastAsia="Times New Roman" w:hAnsi="Arial" w:cs="Arial"/>
                <w:color w:val="000000"/>
                <w:sz w:val="20"/>
                <w:szCs w:val="20"/>
              </w:rPr>
            </w:pPr>
            <w:ins w:id="18" w:author="Sevick, Carter J" w:date="2022-12-06T15:01:00Z">
              <w:r w:rsidRPr="0098185C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bhjt.meddemog_bidm</w:t>
              </w:r>
            </w:ins>
          </w:p>
          <w:p w14:paraId="27A25A6B" w14:textId="4A41AEC5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del w:id="19" w:author="Sevick, Carter J" w:date="2022-12-06T15:01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subset.clnt_dim_v</w:delText>
              </w:r>
            </w:del>
          </w:p>
        </w:tc>
        <w:tc>
          <w:tcPr>
            <w:tcW w:w="2137" w:type="dxa"/>
          </w:tcPr>
          <w:p w14:paraId="67AA573B" w14:textId="6C98EC7E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race_cd</w:t>
            </w:r>
          </w:p>
        </w:tc>
        <w:tc>
          <w:tcPr>
            <w:tcW w:w="2970" w:type="dxa"/>
          </w:tcPr>
          <w:p w14:paraId="3E0C1F00" w14:textId="77777777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3362A" w14:paraId="4722B021" w14:textId="77777777" w:rsidTr="00DB74D4">
        <w:tc>
          <w:tcPr>
            <w:tcW w:w="355" w:type="dxa"/>
          </w:tcPr>
          <w:p w14:paraId="1A8B378F" w14:textId="62B8A84B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00" w:type="dxa"/>
          </w:tcPr>
          <w:p w14:paraId="24833E1D" w14:textId="4EC29998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Ethnicity</w:t>
            </w:r>
          </w:p>
        </w:tc>
        <w:tc>
          <w:tcPr>
            <w:tcW w:w="2533" w:type="dxa"/>
          </w:tcPr>
          <w:p w14:paraId="183B7887" w14:textId="77777777" w:rsidR="001A2141" w:rsidRPr="0098185C" w:rsidRDefault="001A2141" w:rsidP="001A2141">
            <w:pPr>
              <w:rPr>
                <w:ins w:id="20" w:author="Sevick, Carter J" w:date="2022-12-06T15:01:00Z"/>
                <w:rFonts w:ascii="Arial" w:eastAsia="Times New Roman" w:hAnsi="Arial" w:cs="Arial"/>
                <w:color w:val="000000"/>
                <w:sz w:val="20"/>
                <w:szCs w:val="20"/>
              </w:rPr>
            </w:pPr>
            <w:ins w:id="21" w:author="Sevick, Carter J" w:date="2022-12-06T15:01:00Z">
              <w:r w:rsidRPr="0098185C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bhjt.meddemog_bidm</w:t>
              </w:r>
            </w:ins>
          </w:p>
          <w:p w14:paraId="5B7985B0" w14:textId="1E28A480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del w:id="22" w:author="Sevick, Carter J" w:date="2022-12-06T15:01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subset.clnt_dim_v</w:delText>
              </w:r>
            </w:del>
          </w:p>
        </w:tc>
        <w:tc>
          <w:tcPr>
            <w:tcW w:w="2137" w:type="dxa"/>
          </w:tcPr>
          <w:p w14:paraId="59F29EBF" w14:textId="501DDE4C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ethnc_cd</w:t>
            </w:r>
          </w:p>
        </w:tc>
        <w:tc>
          <w:tcPr>
            <w:tcW w:w="2970" w:type="dxa"/>
          </w:tcPr>
          <w:p w14:paraId="4514B9A4" w14:textId="77777777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3362A" w14:paraId="62DF33CD" w14:textId="77777777" w:rsidTr="00DB74D4">
        <w:tc>
          <w:tcPr>
            <w:tcW w:w="355" w:type="dxa"/>
          </w:tcPr>
          <w:p w14:paraId="31BC5777" w14:textId="611D3D34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00" w:type="dxa"/>
          </w:tcPr>
          <w:p w14:paraId="0501FFCA" w14:textId="69DF2C88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County of Residence for majority of months eligible for HealthFirst</w:t>
            </w:r>
          </w:p>
        </w:tc>
        <w:tc>
          <w:tcPr>
            <w:tcW w:w="2533" w:type="dxa"/>
          </w:tcPr>
          <w:p w14:paraId="653B253A" w14:textId="0E3A68C7" w:rsidR="001A2141" w:rsidRPr="0098185C" w:rsidRDefault="001A2141" w:rsidP="001A2141">
            <w:pPr>
              <w:rPr>
                <w:ins w:id="23" w:author="Sevick, Carter J" w:date="2022-12-06T15:02:00Z"/>
                <w:rFonts w:ascii="Arial" w:eastAsia="Times New Roman" w:hAnsi="Arial" w:cs="Arial"/>
                <w:color w:val="000000"/>
                <w:sz w:val="20"/>
                <w:szCs w:val="20"/>
              </w:rPr>
            </w:pPr>
            <w:ins w:id="24" w:author="Sevick, Carter J" w:date="2022-12-06T15:0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bhjt.medlong</w:t>
              </w:r>
              <w:r w:rsidRPr="0098185C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_bidm</w:t>
              </w:r>
            </w:ins>
          </w:p>
          <w:p w14:paraId="0B3416B4" w14:textId="5A5AEF33" w:rsidR="00DB74D4" w:rsidRPr="0098185C" w:rsidDel="001A2141" w:rsidRDefault="00DB74D4" w:rsidP="0001033E">
            <w:pPr>
              <w:rPr>
                <w:del w:id="25" w:author="Sevick, Carter J" w:date="2022-12-06T15:02:00Z"/>
                <w:rFonts w:ascii="Arial" w:eastAsia="Times New Roman" w:hAnsi="Arial" w:cs="Arial"/>
                <w:color w:val="000000"/>
                <w:sz w:val="20"/>
                <w:szCs w:val="20"/>
              </w:rPr>
            </w:pPr>
            <w:del w:id="26" w:author="Sevick, Carter J" w:date="2022-12-06T15:02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subset.clnt_dim_v</w:delText>
              </w:r>
            </w:del>
          </w:p>
          <w:p w14:paraId="38BE88FA" w14:textId="6D976CF0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del w:id="27" w:author="Sevick, Carter J" w:date="2022-12-06T15:02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&amp;see char8</w:delText>
              </w:r>
            </w:del>
          </w:p>
        </w:tc>
        <w:tc>
          <w:tcPr>
            <w:tcW w:w="2137" w:type="dxa"/>
          </w:tcPr>
          <w:p w14:paraId="7E570AED" w14:textId="77777777" w:rsidR="00DD15B1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del w:id="28" w:author="Sevick, Carter J" w:date="2022-12-06T15:02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rsdnc_cnty_cd</w:delText>
              </w:r>
            </w:del>
          </w:p>
          <w:p w14:paraId="0099B930" w14:textId="52902137" w:rsidR="00DB74D4" w:rsidRPr="0098185C" w:rsidRDefault="001A2141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ins w:id="29" w:author="Sevick, Carter J" w:date="2022-12-06T15:0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enr_county</w:t>
              </w:r>
            </w:ins>
          </w:p>
        </w:tc>
        <w:tc>
          <w:tcPr>
            <w:tcW w:w="2970" w:type="dxa"/>
          </w:tcPr>
          <w:p w14:paraId="24621C2A" w14:textId="472F2294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calculate majority</w:t>
            </w:r>
            <w:r w:rsidR="00652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months eligible (see row 8 – how?) and use that county</w:t>
            </w:r>
          </w:p>
        </w:tc>
      </w:tr>
      <w:tr w:rsidR="0093362A" w14:paraId="7886B9F0" w14:textId="77777777" w:rsidTr="00DB74D4">
        <w:tc>
          <w:tcPr>
            <w:tcW w:w="355" w:type="dxa"/>
          </w:tcPr>
          <w:p w14:paraId="04AC4D54" w14:textId="39C1ECAD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00" w:type="dxa"/>
          </w:tcPr>
          <w:p w14:paraId="18CBBCE1" w14:textId="217445F3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RCCO/RAE</w:t>
            </w:r>
          </w:p>
        </w:tc>
        <w:tc>
          <w:tcPr>
            <w:tcW w:w="2533" w:type="dxa"/>
          </w:tcPr>
          <w:p w14:paraId="1409D176" w14:textId="1D800A1C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del w:id="30" w:author="Sevick, Carter J" w:date="2022-12-06T15:02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bhjt.medlong_</w:delText>
              </w:r>
              <w:commentRangeStart w:id="31"/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bidm</w:delText>
              </w:r>
            </w:del>
            <w:commentRangeEnd w:id="31"/>
            <w:r w:rsidR="001A2141">
              <w:rPr>
                <w:rStyle w:val="CommentReference"/>
              </w:rPr>
              <w:commentReference w:id="31"/>
            </w:r>
          </w:p>
        </w:tc>
        <w:tc>
          <w:tcPr>
            <w:tcW w:w="2137" w:type="dxa"/>
          </w:tcPr>
          <w:p w14:paraId="5B19C3E0" w14:textId="6A7A456D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rae</w:t>
            </w:r>
          </w:p>
        </w:tc>
        <w:tc>
          <w:tcPr>
            <w:tcW w:w="2970" w:type="dxa"/>
          </w:tcPr>
          <w:p w14:paraId="6ACDE994" w14:textId="29CFD33B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</w:tc>
      </w:tr>
      <w:tr w:rsidR="0093362A" w14:paraId="04A04A4B" w14:textId="77777777" w:rsidTr="00DB74D4">
        <w:tc>
          <w:tcPr>
            <w:tcW w:w="355" w:type="dxa"/>
          </w:tcPr>
          <w:p w14:paraId="06C182CE" w14:textId="5FA17B31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2800" w:type="dxa"/>
          </w:tcPr>
          <w:p w14:paraId="1DB37FB3" w14:textId="611F3F05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BudgetGroups matching STBH tables</w:t>
            </w:r>
          </w:p>
        </w:tc>
        <w:tc>
          <w:tcPr>
            <w:tcW w:w="2533" w:type="dxa"/>
          </w:tcPr>
          <w:p w14:paraId="63D99BCF" w14:textId="63FE2A63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bhjt.medlong_bidm</w:t>
            </w:r>
          </w:p>
        </w:tc>
        <w:tc>
          <w:tcPr>
            <w:tcW w:w="2137" w:type="dxa"/>
          </w:tcPr>
          <w:p w14:paraId="0A36C3CE" w14:textId="5338E056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budgetgroup</w:t>
            </w:r>
          </w:p>
        </w:tc>
        <w:tc>
          <w:tcPr>
            <w:tcW w:w="2970" w:type="dxa"/>
          </w:tcPr>
          <w:p w14:paraId="64AE0FC8" w14:textId="4CECFC75" w:rsidR="00DB74D4" w:rsidRPr="0098185C" w:rsidRDefault="0065296D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</w:t>
            </w:r>
            <w:r w:rsidR="00DB7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footnote</w:t>
            </w:r>
            <w:r w:rsidR="00DB74D4">
              <w:rPr>
                <w:rStyle w:val="FootnoteReference"/>
                <w:rFonts w:ascii="Arial" w:eastAsia="Times New Roman" w:hAnsi="Arial" w:cs="Arial"/>
                <w:color w:val="000000"/>
                <w:sz w:val="20"/>
                <w:szCs w:val="20"/>
              </w:rPr>
              <w:footnoteReference w:id="1"/>
            </w:r>
          </w:p>
        </w:tc>
      </w:tr>
      <w:tr w:rsidR="0093362A" w14:paraId="56AF4706" w14:textId="77777777" w:rsidTr="00DB74D4">
        <w:tc>
          <w:tcPr>
            <w:tcW w:w="355" w:type="dxa"/>
          </w:tcPr>
          <w:p w14:paraId="18AD5FD1" w14:textId="50FFF88B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00" w:type="dxa"/>
          </w:tcPr>
          <w:p w14:paraId="772A11C3" w14:textId="48C3C019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 months eligible HFCO</w:t>
            </w:r>
          </w:p>
        </w:tc>
        <w:tc>
          <w:tcPr>
            <w:tcW w:w="2533" w:type="dxa"/>
          </w:tcPr>
          <w:p w14:paraId="568DFE5F" w14:textId="77777777" w:rsidR="00DD15B1" w:rsidRDefault="0065296D" w:rsidP="0001033E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del w:id="32" w:author="Sevick, Carter J" w:date="2022-12-06T15:05:00Z">
              <w:r w:rsidDel="0093362A">
                <w:rPr>
                  <w:rFonts w:ascii="Arial" w:eastAsia="Times New Roman" w:hAnsi="Arial" w:cs="Arial"/>
                  <w:color w:val="FF0000"/>
                  <w:sz w:val="20"/>
                  <w:szCs w:val="20"/>
                </w:rPr>
                <w:delText>subset.clnt_enrl_fact_v</w:delText>
              </w:r>
            </w:del>
          </w:p>
          <w:p w14:paraId="3178AF40" w14:textId="38B6C41A" w:rsidR="00DB74D4" w:rsidRPr="0065296D" w:rsidRDefault="0093362A" w:rsidP="0001033E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ins w:id="33" w:author="Sevick, Carter J" w:date="2022-12-06T15:05:00Z">
              <w:r>
                <w:rPr>
                  <w:rFonts w:ascii="Arial" w:eastAsia="Times New Roman" w:hAnsi="Arial" w:cs="Arial"/>
                  <w:color w:val="FF0000"/>
                  <w:sz w:val="20"/>
                  <w:szCs w:val="20"/>
                </w:rPr>
                <w:t>medicaidlong_bidm</w:t>
              </w:r>
            </w:ins>
          </w:p>
        </w:tc>
        <w:tc>
          <w:tcPr>
            <w:tcW w:w="2137" w:type="dxa"/>
          </w:tcPr>
          <w:p w14:paraId="23F85E67" w14:textId="69C98828" w:rsidR="00DB74D4" w:rsidRPr="0065296D" w:rsidRDefault="0065296D" w:rsidP="0001033E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commentRangeStart w:id="34"/>
            <w:del w:id="35" w:author="Sevick, Carter J" w:date="2022-12-06T15:05:00Z">
              <w:r w:rsidDel="0093362A">
                <w:rPr>
                  <w:rFonts w:ascii="Arial" w:eastAsia="Times New Roman" w:hAnsi="Arial" w:cs="Arial"/>
                  <w:color w:val="FF0000"/>
                  <w:sz w:val="20"/>
                  <w:szCs w:val="20"/>
                </w:rPr>
                <w:delText>enrl_eff_dt</w:delText>
              </w:r>
            </w:del>
            <w:ins w:id="36" w:author="Sevick, Carter J" w:date="2022-12-06T15:05:00Z">
              <w:r w:rsidR="0093362A">
                <w:rPr>
                  <w:rFonts w:ascii="Arial" w:eastAsia="Times New Roman" w:hAnsi="Arial" w:cs="Arial"/>
                  <w:color w:val="FF0000"/>
                  <w:sz w:val="20"/>
                  <w:szCs w:val="20"/>
                </w:rPr>
                <w:t xml:space="preserve"> </w:t>
              </w:r>
              <w:commentRangeEnd w:id="34"/>
              <w:r w:rsidR="0093362A">
                <w:rPr>
                  <w:rStyle w:val="CommentReference"/>
                </w:rPr>
                <w:commentReference w:id="34"/>
              </w:r>
            </w:ins>
          </w:p>
        </w:tc>
        <w:tc>
          <w:tcPr>
            <w:tcW w:w="2970" w:type="dxa"/>
          </w:tcPr>
          <w:p w14:paraId="605C7988" w14:textId="0EC1DFAF" w:rsidR="00DB74D4" w:rsidRPr="0098185C" w:rsidRDefault="0065296D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Is this right?</w:t>
            </w:r>
          </w:p>
        </w:tc>
      </w:tr>
      <w:tr w:rsidR="0093362A" w14:paraId="3CB0289A" w14:textId="77777777" w:rsidTr="00DB74D4">
        <w:tc>
          <w:tcPr>
            <w:tcW w:w="355" w:type="dxa"/>
          </w:tcPr>
          <w:p w14:paraId="45F7A81D" w14:textId="77777777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</w:tcPr>
          <w:p w14:paraId="70441523" w14:textId="4E419B82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37"/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 months eligible and enrolled in a  physical health managed care plan</w:t>
            </w:r>
            <w:commentRangeEnd w:id="37"/>
            <w:r w:rsidR="0093362A">
              <w:rPr>
                <w:rStyle w:val="CommentReference"/>
              </w:rPr>
              <w:commentReference w:id="37"/>
            </w:r>
          </w:p>
        </w:tc>
        <w:tc>
          <w:tcPr>
            <w:tcW w:w="2533" w:type="dxa"/>
          </w:tcPr>
          <w:p w14:paraId="48FD3783" w14:textId="1C9CEC09" w:rsidR="00DB74D4" w:rsidRPr="0065296D" w:rsidRDefault="00DB74D4" w:rsidP="0001033E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37" w:type="dxa"/>
          </w:tcPr>
          <w:p w14:paraId="7EEBC0BE" w14:textId="70C7280E" w:rsidR="00DB74D4" w:rsidRPr="0065296D" w:rsidRDefault="0065296D" w:rsidP="0001033E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hlth_pgm_cd</w:t>
            </w:r>
          </w:p>
        </w:tc>
        <w:tc>
          <w:tcPr>
            <w:tcW w:w="2970" w:type="dxa"/>
          </w:tcPr>
          <w:p w14:paraId="1643A8D1" w14:textId="632A22E5" w:rsidR="00DB74D4" w:rsidRPr="0065296D" w:rsidRDefault="0065296D" w:rsidP="0001033E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is this right?</w:t>
            </w:r>
          </w:p>
        </w:tc>
      </w:tr>
    </w:tbl>
    <w:p w14:paraId="7BF39330" w14:textId="5C7A35A1" w:rsidR="003F502F" w:rsidRDefault="0065296D" w:rsidP="0065296D">
      <w:pPr>
        <w:pStyle w:val="Heading2"/>
        <w:rPr>
          <w:rFonts w:eastAsia="Times New Roman"/>
        </w:rPr>
      </w:pPr>
      <w:r>
        <w:rPr>
          <w:rFonts w:eastAsia="Times New Roman"/>
        </w:rPr>
        <w:br/>
      </w:r>
      <w:r w:rsidR="00FC25EE">
        <w:rPr>
          <w:rFonts w:eastAsia="Times New Roman"/>
        </w:rPr>
        <w:t>OTHER COVARIATES</w:t>
      </w:r>
    </w:p>
    <w:p w14:paraId="7F4E0405" w14:textId="7007AB23" w:rsidR="003F502F" w:rsidRDefault="003F502F" w:rsidP="003F502F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PMCP Type</w:t>
      </w:r>
    </w:p>
    <w:p w14:paraId="713D506D" w14:textId="12AF6957" w:rsidR="003F502F" w:rsidRDefault="003F502F" w:rsidP="003F502F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FQHC</w:t>
      </w:r>
    </w:p>
    <w:p w14:paraId="6E68EFF1" w14:textId="5757FA23" w:rsidR="003F502F" w:rsidRDefault="003F502F" w:rsidP="003F502F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RHC</w:t>
      </w:r>
    </w:p>
    <w:p w14:paraId="6523EED3" w14:textId="32BE4285" w:rsidR="003F502F" w:rsidRDefault="003F502F" w:rsidP="003F502F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Indian He</w:t>
      </w:r>
      <w:r w:rsidR="00EB1CC3">
        <w:rPr>
          <w:rFonts w:ascii="Arial" w:eastAsia="Times New Roman" w:hAnsi="Arial" w:cs="Arial"/>
          <w:color w:val="000000"/>
          <w:sz w:val="22"/>
          <w:szCs w:val="22"/>
        </w:rPr>
        <w:t>alth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Service</w:t>
      </w:r>
    </w:p>
    <w:p w14:paraId="50A911D8" w14:textId="2727B4F3" w:rsidR="003F502F" w:rsidRDefault="003F502F" w:rsidP="003F502F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School Based Health Center </w:t>
      </w:r>
    </w:p>
    <w:p w14:paraId="3955A3D9" w14:textId="533EBF2F" w:rsidR="003F502F" w:rsidRDefault="003F502F" w:rsidP="003F502F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Other</w:t>
      </w:r>
    </w:p>
    <w:p w14:paraId="29395254" w14:textId="68A9823D" w:rsidR="00FC25EE" w:rsidRDefault="00FC25EE" w:rsidP="00FC25EE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Risk determined by: </w:t>
      </w:r>
    </w:p>
    <w:p w14:paraId="5910BC05" w14:textId="05E56B4D" w:rsidR="00FC25EE" w:rsidRDefault="00FC25EE" w:rsidP="00FC25EE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Adults: </w:t>
      </w:r>
      <w:r w:rsidR="005C50DA">
        <w:rPr>
          <w:rFonts w:ascii="Arial" w:eastAsia="Times New Roman" w:hAnsi="Arial" w:cs="Arial"/>
          <w:color w:val="000000"/>
          <w:sz w:val="22"/>
          <w:szCs w:val="22"/>
        </w:rPr>
        <w:t>Charleston Comorbidity Index (CCI) get from Carter #do</w:t>
      </w:r>
    </w:p>
    <w:p w14:paraId="46E555BE" w14:textId="6FBB801B" w:rsidR="00FC25EE" w:rsidRPr="003F502F" w:rsidRDefault="00FC25EE" w:rsidP="00FC25EE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Peds: </w:t>
      </w:r>
      <w:r w:rsidR="005C50DA">
        <w:rPr>
          <w:rFonts w:ascii="Arial" w:eastAsia="Times New Roman" w:hAnsi="Arial" w:cs="Arial"/>
          <w:color w:val="000000"/>
          <w:sz w:val="22"/>
          <w:szCs w:val="22"/>
        </w:rPr>
        <w:t>PMCA (get from Jake #do)</w:t>
      </w:r>
    </w:p>
    <w:p w14:paraId="441394E6" w14:textId="5118CB3F" w:rsidR="00D646ED" w:rsidRPr="00D646ED" w:rsidRDefault="0098185C" w:rsidP="00DB74D4">
      <w:pPr>
        <w:pStyle w:val="Heading2"/>
      </w:pPr>
      <w:r>
        <w:t>Q</w:t>
      </w:r>
      <w:r w:rsidR="00FC25EE">
        <w:t xml:space="preserve">UESTION </w:t>
      </w:r>
      <w:r w:rsidR="00D646ED" w:rsidRPr="00D646ED">
        <w:t>1:</w:t>
      </w:r>
    </w:p>
    <w:p w14:paraId="1FFFF7FC" w14:textId="2E47313C" w:rsidR="00D646ED" w:rsidRDefault="00D646ED" w:rsidP="00D646ED">
      <w:pPr>
        <w:spacing w:after="0"/>
        <w:rPr>
          <w:rFonts w:ascii="Arial" w:hAnsi="Arial" w:cs="Arial"/>
          <w:sz w:val="22"/>
          <w:szCs w:val="22"/>
        </w:rPr>
      </w:pPr>
      <w:r w:rsidRPr="00D646ED">
        <w:rPr>
          <w:rFonts w:ascii="Arial" w:hAnsi="Arial" w:cs="Arial"/>
          <w:sz w:val="22"/>
          <w:szCs w:val="22"/>
        </w:rPr>
        <w:t xml:space="preserve">Do PCMPs that participated in ISP have a improved outcomes for attributed members compared to members </w:t>
      </w:r>
      <w:r w:rsidR="004C21B6" w:rsidRPr="00D646ED">
        <w:rPr>
          <w:rFonts w:ascii="Arial" w:hAnsi="Arial" w:cs="Arial"/>
          <w:sz w:val="22"/>
          <w:szCs w:val="22"/>
        </w:rPr>
        <w:t>attributed</w:t>
      </w:r>
      <w:r w:rsidRPr="00D646ED">
        <w:rPr>
          <w:rFonts w:ascii="Arial" w:hAnsi="Arial" w:cs="Arial"/>
          <w:sz w:val="22"/>
          <w:szCs w:val="22"/>
        </w:rPr>
        <w:t xml:space="preserve"> to PCMPs that did not participate in ISP?</w:t>
      </w:r>
      <w:r w:rsidRPr="00D646ED">
        <w:rPr>
          <w:rFonts w:ascii="Arial" w:hAnsi="Arial" w:cs="Arial"/>
          <w:sz w:val="22"/>
          <w:szCs w:val="22"/>
        </w:rPr>
        <w:tab/>
      </w:r>
    </w:p>
    <w:p w14:paraId="0F51E085" w14:textId="77777777" w:rsidR="00D646ED" w:rsidRDefault="00D646ED" w:rsidP="00D646E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2"/>
          <w:szCs w:val="22"/>
        </w:rPr>
      </w:pPr>
      <w:r w:rsidRPr="00D646ED">
        <w:rPr>
          <w:rFonts w:ascii="Arial" w:hAnsi="Arial" w:cs="Arial"/>
          <w:sz w:val="22"/>
          <w:szCs w:val="22"/>
        </w:rPr>
        <w:t>"members attributed to &gt;1 clinic:</w:t>
      </w:r>
      <w:r>
        <w:rPr>
          <w:rFonts w:ascii="Arial" w:hAnsi="Arial" w:cs="Arial"/>
          <w:sz w:val="22"/>
          <w:szCs w:val="22"/>
        </w:rPr>
        <w:t xml:space="preserve"> </w:t>
      </w:r>
      <w:r w:rsidRPr="00D646ED">
        <w:rPr>
          <w:rFonts w:ascii="Arial" w:hAnsi="Arial" w:cs="Arial"/>
          <w:sz w:val="22"/>
          <w:szCs w:val="22"/>
        </w:rPr>
        <w:t>attribute to clinic with most months</w:t>
      </w:r>
    </w:p>
    <w:p w14:paraId="1E10287A" w14:textId="7A7660C4" w:rsidR="00D646ED" w:rsidRDefault="00D646ED" w:rsidP="00D646E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2"/>
          <w:szCs w:val="22"/>
        </w:rPr>
      </w:pPr>
      <w:r w:rsidRPr="00D646ED">
        <w:rPr>
          <w:rFonts w:ascii="Arial" w:hAnsi="Arial" w:cs="Arial"/>
          <w:sz w:val="22"/>
          <w:szCs w:val="22"/>
        </w:rPr>
        <w:t>in case of tie (n months), attribute to most recent</w:t>
      </w:r>
    </w:p>
    <w:p w14:paraId="2A6B324B" w14:textId="2841FEC7" w:rsidR="0098185C" w:rsidRDefault="0098185C" w:rsidP="0098185C">
      <w:pPr>
        <w:spacing w:after="0"/>
        <w:rPr>
          <w:rFonts w:ascii="Arial" w:hAnsi="Arial" w:cs="Arial"/>
          <w:sz w:val="22"/>
          <w:szCs w:val="22"/>
        </w:rPr>
      </w:pPr>
    </w:p>
    <w:p w14:paraId="0E1F2D1E" w14:textId="5701069D" w:rsidR="00EA6296" w:rsidRPr="00EA6296" w:rsidRDefault="00C54002" w:rsidP="00C54002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C54002">
        <w:rPr>
          <w:rFonts w:ascii="Arial" w:hAnsi="Arial" w:cs="Arial"/>
          <w:b/>
          <w:bCs/>
          <w:sz w:val="22"/>
          <w:szCs w:val="22"/>
        </w:rPr>
        <w:t xml:space="preserve">Definite Outcomes: </w:t>
      </w:r>
      <w:r w:rsidR="00EA6296">
        <w:rPr>
          <w:rFonts w:ascii="Arial" w:hAnsi="Arial" w:cs="Arial"/>
          <w:sz w:val="22"/>
          <w:szCs w:val="22"/>
        </w:rPr>
        <w:t xml:space="preserve"> </w:t>
      </w:r>
    </w:p>
    <w:p w14:paraId="18FECC18" w14:textId="5D679625" w:rsidR="00C54002" w:rsidRDefault="00C54002" w:rsidP="00C5400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2"/>
          <w:szCs w:val="22"/>
        </w:rPr>
      </w:pPr>
      <w:r w:rsidRPr="00C54002">
        <w:rPr>
          <w:rFonts w:ascii="Arial" w:hAnsi="Arial" w:cs="Arial"/>
          <w:sz w:val="22"/>
          <w:szCs w:val="22"/>
        </w:rPr>
        <w:t>FFS total cost of care in month/quarter</w:t>
      </w:r>
    </w:p>
    <w:p w14:paraId="69F7E381" w14:textId="4A5616DD" w:rsidR="00EA6296" w:rsidRPr="00C54002" w:rsidRDefault="00EA6296" w:rsidP="00EA6296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Excluding dental </w:t>
      </w:r>
    </w:p>
    <w:p w14:paraId="57161833" w14:textId="77777777" w:rsidR="00C54002" w:rsidRDefault="00C54002" w:rsidP="00C5400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2"/>
          <w:szCs w:val="22"/>
        </w:rPr>
      </w:pPr>
      <w:r w:rsidRPr="00C54002">
        <w:rPr>
          <w:rFonts w:ascii="Arial" w:hAnsi="Arial" w:cs="Arial"/>
          <w:sz w:val="22"/>
          <w:szCs w:val="22"/>
        </w:rPr>
        <w:t>Utilization of primary care services</w:t>
      </w:r>
    </w:p>
    <w:p w14:paraId="01E87C21" w14:textId="424473AA" w:rsidR="00C54002" w:rsidRPr="00C54002" w:rsidRDefault="00C54002" w:rsidP="00C54002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2"/>
          <w:szCs w:val="22"/>
        </w:rPr>
      </w:pPr>
      <w:r w:rsidRPr="00C54002">
        <w:rPr>
          <w:rFonts w:ascii="Arial" w:hAnsi="Arial" w:cs="Arial"/>
          <w:sz w:val="22"/>
          <w:szCs w:val="22"/>
        </w:rPr>
        <w:t>need to decide if use count models for # of visits or logit model for probability of any use in month/quarter</w:t>
      </w:r>
    </w:p>
    <w:p w14:paraId="45AD85CD" w14:textId="77777777" w:rsidR="00C54002" w:rsidRDefault="00C54002" w:rsidP="00C5400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2"/>
          <w:szCs w:val="22"/>
        </w:rPr>
      </w:pPr>
      <w:r w:rsidRPr="00C54002">
        <w:rPr>
          <w:rFonts w:ascii="Arial" w:hAnsi="Arial" w:cs="Arial"/>
          <w:sz w:val="22"/>
          <w:szCs w:val="22"/>
        </w:rPr>
        <w:t>Utilization of non-ED, non-hospital Capitated BH services</w:t>
      </w:r>
    </w:p>
    <w:p w14:paraId="36B34D0D" w14:textId="2A28D139" w:rsidR="00C54002" w:rsidRPr="00BE1C81" w:rsidRDefault="00C54002" w:rsidP="00C54002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2"/>
          <w:szCs w:val="22"/>
        </w:rPr>
      </w:pPr>
      <w:r w:rsidRPr="00C54002">
        <w:rPr>
          <w:rFonts w:ascii="Arial" w:hAnsi="Arial" w:cs="Arial"/>
          <w:sz w:val="22"/>
          <w:szCs w:val="22"/>
        </w:rPr>
        <w:t>need to decide if use count models for # of encounters or logit model for probability of any use in month/quarter</w:t>
      </w:r>
    </w:p>
    <w:tbl>
      <w:tblPr>
        <w:tblStyle w:val="TableGrid"/>
        <w:tblW w:w="10795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325"/>
        <w:gridCol w:w="2610"/>
        <w:gridCol w:w="2398"/>
        <w:gridCol w:w="2462"/>
      </w:tblGrid>
      <w:tr w:rsidR="00C54002" w:rsidRPr="0098185C" w14:paraId="46541B56" w14:textId="77777777" w:rsidTr="00E84FBB">
        <w:tc>
          <w:tcPr>
            <w:tcW w:w="3325" w:type="dxa"/>
          </w:tcPr>
          <w:p w14:paraId="179FC185" w14:textId="77777777" w:rsidR="00C54002" w:rsidRPr="0098185C" w:rsidRDefault="00C54002" w:rsidP="00E84FB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610" w:type="dxa"/>
          </w:tcPr>
          <w:p w14:paraId="66CFBDF7" w14:textId="77777777" w:rsidR="00C54002" w:rsidRPr="0098185C" w:rsidRDefault="00C54002" w:rsidP="00E84FB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398" w:type="dxa"/>
          </w:tcPr>
          <w:p w14:paraId="4AB7A4D7" w14:textId="77777777" w:rsidR="00C54002" w:rsidRPr="0098185C" w:rsidRDefault="00C54002" w:rsidP="00E84FB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varname</w:t>
            </w:r>
          </w:p>
        </w:tc>
        <w:tc>
          <w:tcPr>
            <w:tcW w:w="2462" w:type="dxa"/>
          </w:tcPr>
          <w:p w14:paraId="023BAC78" w14:textId="27FCACDB" w:rsidR="00C54002" w:rsidRPr="0098185C" w:rsidRDefault="002B0D92" w:rsidP="00E84FB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  <w:r w:rsidR="00C54002"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escr</w:t>
            </w:r>
          </w:p>
        </w:tc>
      </w:tr>
      <w:tr w:rsidR="00C54002" w:rsidRPr="0098185C" w14:paraId="31C65891" w14:textId="77777777" w:rsidTr="00E84FBB">
        <w:tc>
          <w:tcPr>
            <w:tcW w:w="3325" w:type="dxa"/>
          </w:tcPr>
          <w:p w14:paraId="23A97E60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FFS total cost of care in quarter</w:t>
            </w:r>
          </w:p>
        </w:tc>
        <w:tc>
          <w:tcPr>
            <w:tcW w:w="2610" w:type="dxa"/>
          </w:tcPr>
          <w:p w14:paraId="3861E1F9" w14:textId="7B2B514A" w:rsidR="00C54002" w:rsidRPr="0098185C" w:rsidRDefault="00C01919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qry_monthlyutilization</w:t>
            </w:r>
          </w:p>
        </w:tc>
        <w:tc>
          <w:tcPr>
            <w:tcW w:w="2398" w:type="dxa"/>
          </w:tcPr>
          <w:p w14:paraId="1E26D0AC" w14:textId="5710E6D0" w:rsidR="00C54002" w:rsidRPr="0098185C" w:rsidRDefault="00C01919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2462" w:type="dxa"/>
          </w:tcPr>
          <w:p w14:paraId="52200756" w14:textId="2412CF56" w:rsidR="00C54002" w:rsidRPr="0098185C" w:rsidRDefault="00C01919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calculate quarters</w:t>
            </w:r>
          </w:p>
        </w:tc>
      </w:tr>
      <w:tr w:rsidR="00C01919" w:rsidRPr="0098185C" w14:paraId="1A039BF1" w14:textId="77777777" w:rsidTr="00E84FBB">
        <w:tc>
          <w:tcPr>
            <w:tcW w:w="3325" w:type="dxa"/>
          </w:tcPr>
          <w:p w14:paraId="214082DA" w14:textId="77777777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002">
              <w:rPr>
                <w:rFonts w:ascii="Arial" w:hAnsi="Arial" w:cs="Arial"/>
                <w:sz w:val="22"/>
                <w:szCs w:val="22"/>
              </w:rPr>
              <w:t>Utilization of primary care services</w:t>
            </w:r>
          </w:p>
        </w:tc>
        <w:tc>
          <w:tcPr>
            <w:tcW w:w="2610" w:type="dxa"/>
          </w:tcPr>
          <w:p w14:paraId="42E8A64F" w14:textId="61FCEEE8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qry_monthlyutilization</w:t>
            </w:r>
          </w:p>
        </w:tc>
        <w:tc>
          <w:tcPr>
            <w:tcW w:w="2398" w:type="dxa"/>
          </w:tcPr>
          <w:p w14:paraId="7240F89E" w14:textId="303648C8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clmClass</w:t>
            </w:r>
          </w:p>
        </w:tc>
        <w:tc>
          <w:tcPr>
            <w:tcW w:w="2462" w:type="dxa"/>
          </w:tcPr>
          <w:p w14:paraId="418EB006" w14:textId="070D5741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  <w:r w:rsidR="00AC25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this right? It’s by clmClass?</w:t>
            </w:r>
          </w:p>
        </w:tc>
      </w:tr>
      <w:tr w:rsidR="00C01919" w:rsidRPr="0098185C" w14:paraId="45618AB5" w14:textId="77777777" w:rsidTr="00E84FBB">
        <w:tc>
          <w:tcPr>
            <w:tcW w:w="3325" w:type="dxa"/>
            <w:vAlign w:val="center"/>
          </w:tcPr>
          <w:p w14:paraId="17822426" w14:textId="77777777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002">
              <w:rPr>
                <w:rFonts w:ascii="Arial" w:hAnsi="Arial" w:cs="Arial"/>
                <w:sz w:val="22"/>
                <w:szCs w:val="22"/>
              </w:rPr>
              <w:t>Utilization of non-ED, non-hospital Capitated BH services</w:t>
            </w:r>
          </w:p>
        </w:tc>
        <w:tc>
          <w:tcPr>
            <w:tcW w:w="2610" w:type="dxa"/>
          </w:tcPr>
          <w:p w14:paraId="76B19719" w14:textId="158B66DA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qry_monthlyutilization</w:t>
            </w:r>
          </w:p>
        </w:tc>
        <w:tc>
          <w:tcPr>
            <w:tcW w:w="2398" w:type="dxa"/>
          </w:tcPr>
          <w:p w14:paraId="15FE9D5C" w14:textId="7364FE11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clmClass</w:t>
            </w:r>
          </w:p>
        </w:tc>
        <w:tc>
          <w:tcPr>
            <w:tcW w:w="2462" w:type="dxa"/>
          </w:tcPr>
          <w:p w14:paraId="63E78EE3" w14:textId="5B54016C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  <w:r w:rsidR="00AC25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this right?</w:t>
            </w:r>
          </w:p>
        </w:tc>
      </w:tr>
    </w:tbl>
    <w:p w14:paraId="489B5828" w14:textId="33E55B9E" w:rsidR="00F541F5" w:rsidRPr="00F541F5" w:rsidRDefault="00EE72A1" w:rsidP="00F541F5">
      <w:pPr>
        <w:spacing w:after="0"/>
        <w:rPr>
          <w:rFonts w:ascii="Arial" w:hAnsi="Arial" w:cs="Arial"/>
          <w:color w:val="FF0000"/>
          <w:sz w:val="22"/>
          <w:szCs w:val="22"/>
        </w:rPr>
      </w:pPr>
      <w:r w:rsidRPr="00EE72A1">
        <w:rPr>
          <w:rFonts w:ascii="Arial" w:hAnsi="Arial" w:cs="Arial"/>
          <w:sz w:val="22"/>
          <w:szCs w:val="22"/>
        </w:rPr>
        <w:br/>
      </w:r>
      <w:commentRangeStart w:id="38"/>
      <w:commentRangeStart w:id="39"/>
      <w:commentRangeStart w:id="40"/>
      <w:commentRangeStart w:id="41"/>
      <w:r w:rsidR="00F541F5" w:rsidRPr="00F541F5">
        <w:rPr>
          <w:rFonts w:ascii="Arial" w:hAnsi="Arial" w:cs="Arial"/>
          <w:color w:val="FF0000"/>
          <w:sz w:val="22"/>
          <w:szCs w:val="22"/>
        </w:rPr>
        <w:t>FLOW</w:t>
      </w:r>
      <w:commentRangeEnd w:id="38"/>
      <w:r w:rsidR="0093362A">
        <w:rPr>
          <w:rStyle w:val="CommentReference"/>
        </w:rPr>
        <w:commentReference w:id="38"/>
      </w:r>
      <w:commentRangeEnd w:id="39"/>
      <w:r w:rsidR="000C79CE">
        <w:rPr>
          <w:rStyle w:val="CommentReference"/>
        </w:rPr>
        <w:commentReference w:id="39"/>
      </w:r>
      <w:commentRangeEnd w:id="40"/>
      <w:r w:rsidR="000246E3">
        <w:rPr>
          <w:rStyle w:val="CommentReference"/>
        </w:rPr>
        <w:commentReference w:id="40"/>
      </w:r>
    </w:p>
    <w:p w14:paraId="00F8878E" w14:textId="5B9775D1" w:rsidR="00F541F5" w:rsidRPr="00F541F5" w:rsidRDefault="00F541F5" w:rsidP="00F541F5">
      <w:pPr>
        <w:spacing w:after="0"/>
        <w:rPr>
          <w:rFonts w:ascii="Arial" w:hAnsi="Arial" w:cs="Arial"/>
          <w:color w:val="FF0000"/>
          <w:sz w:val="22"/>
          <w:szCs w:val="22"/>
        </w:rPr>
      </w:pPr>
      <w:r w:rsidRPr="00F541F5">
        <w:rPr>
          <w:rFonts w:ascii="Arial" w:hAnsi="Arial" w:cs="Arial"/>
          <w:color w:val="FF0000"/>
          <w:sz w:val="22"/>
          <w:szCs w:val="22"/>
        </w:rPr>
        <w:t>Step One</w:t>
      </w:r>
    </w:p>
    <w:p w14:paraId="5C8FC50A" w14:textId="47EED523" w:rsidR="00F541F5" w:rsidRPr="00F541F5" w:rsidRDefault="00F541F5" w:rsidP="00F541F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FF0000"/>
          <w:sz w:val="22"/>
          <w:szCs w:val="22"/>
        </w:rPr>
      </w:pPr>
      <w:r w:rsidRPr="00F541F5">
        <w:rPr>
          <w:rFonts w:ascii="Arial" w:hAnsi="Arial" w:cs="Arial"/>
          <w:color w:val="FF0000"/>
          <w:sz w:val="22"/>
          <w:szCs w:val="22"/>
        </w:rPr>
        <w:t>Get members, characteristics per table in those sections</w:t>
      </w:r>
    </w:p>
    <w:p w14:paraId="30736CD1" w14:textId="3461D3DB" w:rsidR="00F541F5" w:rsidRPr="00F541F5" w:rsidRDefault="00F541F5" w:rsidP="00F541F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FF0000"/>
          <w:sz w:val="22"/>
          <w:szCs w:val="22"/>
        </w:rPr>
      </w:pPr>
      <w:r w:rsidRPr="00F541F5">
        <w:rPr>
          <w:rFonts w:ascii="Arial" w:hAnsi="Arial" w:cs="Arial"/>
          <w:color w:val="FF0000"/>
          <w:sz w:val="22"/>
          <w:szCs w:val="22"/>
        </w:rPr>
        <w:t>Get diagnostic codes used from subset.clm_diag_v</w:t>
      </w:r>
    </w:p>
    <w:p w14:paraId="70BC7D0C" w14:textId="54CD6FC6" w:rsidR="00F541F5" w:rsidRPr="00F541F5" w:rsidRDefault="00F541F5" w:rsidP="00F541F5">
      <w:pPr>
        <w:pStyle w:val="ListParagraph"/>
        <w:numPr>
          <w:ilvl w:val="1"/>
          <w:numId w:val="14"/>
        </w:numPr>
        <w:spacing w:after="0"/>
        <w:rPr>
          <w:rFonts w:ascii="Arial" w:hAnsi="Arial" w:cs="Arial"/>
          <w:color w:val="FF0000"/>
          <w:sz w:val="22"/>
          <w:szCs w:val="22"/>
        </w:rPr>
      </w:pPr>
      <w:r w:rsidRPr="00F541F5">
        <w:rPr>
          <w:rFonts w:ascii="Arial" w:hAnsi="Arial" w:cs="Arial"/>
          <w:color w:val="FF0000"/>
          <w:sz w:val="22"/>
          <w:szCs w:val="22"/>
        </w:rPr>
        <w:t>Create table with unique codes, use those for next</w:t>
      </w:r>
    </w:p>
    <w:p w14:paraId="6845F215" w14:textId="7AF394F5" w:rsidR="00F541F5" w:rsidRPr="00F541F5" w:rsidRDefault="00F541F5" w:rsidP="00F541F5">
      <w:pPr>
        <w:pStyle w:val="ListParagraph"/>
        <w:numPr>
          <w:ilvl w:val="1"/>
          <w:numId w:val="14"/>
        </w:numPr>
        <w:spacing w:after="0"/>
        <w:rPr>
          <w:rFonts w:ascii="Arial" w:hAnsi="Arial" w:cs="Arial"/>
          <w:color w:val="FF0000"/>
          <w:sz w:val="22"/>
          <w:szCs w:val="22"/>
        </w:rPr>
      </w:pPr>
      <w:r w:rsidRPr="00F541F5">
        <w:rPr>
          <w:rFonts w:ascii="Arial" w:hAnsi="Arial" w:cs="Arial"/>
          <w:color w:val="FF0000"/>
          <w:sz w:val="22"/>
          <w:szCs w:val="22"/>
        </w:rPr>
        <w:t>Qry_clm_dim_class? Use?</w:t>
      </w:r>
    </w:p>
    <w:p w14:paraId="015B29DF" w14:textId="4FD10082" w:rsidR="00F541F5" w:rsidRPr="00F541F5" w:rsidRDefault="00F541F5" w:rsidP="00F541F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FF0000"/>
          <w:sz w:val="22"/>
          <w:szCs w:val="22"/>
        </w:rPr>
      </w:pPr>
      <w:r w:rsidRPr="00F541F5">
        <w:rPr>
          <w:rFonts w:ascii="Arial" w:hAnsi="Arial" w:cs="Arial"/>
          <w:color w:val="FF0000"/>
          <w:sz w:val="22"/>
          <w:szCs w:val="22"/>
        </w:rPr>
        <w:t xml:space="preserve">Use unique diagnostic codes from 2 to subset </w:t>
      </w:r>
      <w:r w:rsidRPr="00F541F5">
        <w:rPr>
          <w:rFonts w:ascii="Arial" w:hAnsi="Arial" w:cs="Arial"/>
          <w:b/>
          <w:bCs/>
          <w:color w:val="FF0000"/>
          <w:sz w:val="22"/>
          <w:szCs w:val="22"/>
        </w:rPr>
        <w:t>clm_lne_fact_v?</w:t>
      </w:r>
    </w:p>
    <w:p w14:paraId="200D59A3" w14:textId="573C7761" w:rsidR="00F541F5" w:rsidRPr="00F541F5" w:rsidRDefault="00F541F5" w:rsidP="00F541F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FF0000"/>
          <w:sz w:val="22"/>
          <w:szCs w:val="22"/>
        </w:rPr>
      </w:pPr>
      <w:r w:rsidRPr="00F541F5">
        <w:rPr>
          <w:rFonts w:ascii="Arial" w:hAnsi="Arial" w:cs="Arial"/>
          <w:color w:val="FF0000"/>
          <w:sz w:val="22"/>
          <w:szCs w:val="22"/>
        </w:rPr>
        <w:t>Get costs from qry_monthlyutilization?</w:t>
      </w:r>
    </w:p>
    <w:p w14:paraId="04BA76D0" w14:textId="260DFACC" w:rsidR="004B7BB7" w:rsidRPr="00F541F5" w:rsidRDefault="004B7BB7" w:rsidP="00F541F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FF0000"/>
          <w:sz w:val="22"/>
          <w:szCs w:val="22"/>
        </w:rPr>
      </w:pPr>
      <w:r w:rsidRPr="00F541F5">
        <w:rPr>
          <w:rFonts w:ascii="Arial" w:hAnsi="Arial" w:cs="Arial"/>
          <w:color w:val="FF0000"/>
          <w:sz w:val="22"/>
          <w:szCs w:val="22"/>
        </w:rPr>
        <w:br w:type="page"/>
      </w:r>
      <w:commentRangeEnd w:id="41"/>
      <w:r w:rsidR="00F541F5">
        <w:rPr>
          <w:rStyle w:val="CommentReference"/>
        </w:rPr>
        <w:commentReference w:id="41"/>
      </w:r>
    </w:p>
    <w:p w14:paraId="475D5E59" w14:textId="77777777" w:rsidR="00AD5A31" w:rsidRPr="003B76F2" w:rsidRDefault="00AD5A31" w:rsidP="00CB025A">
      <w:pPr>
        <w:pStyle w:val="Heading2"/>
      </w:pPr>
      <w:r w:rsidRPr="003B76F2">
        <w:lastRenderedPageBreak/>
        <w:t xml:space="preserve">TEMPLATE PROCESS from Carter: </w:t>
      </w:r>
    </w:p>
    <w:p w14:paraId="63F957AB" w14:textId="77777777" w:rsidR="00AD5A31" w:rsidRPr="003B76F2" w:rsidRDefault="00AD5A31" w:rsidP="00AD5A31">
      <w:pPr>
        <w:spacing w:after="0"/>
        <w:rPr>
          <w:rFonts w:ascii="Arial" w:hAnsi="Arial" w:cs="Arial"/>
          <w:sz w:val="20"/>
          <w:szCs w:val="20"/>
        </w:rPr>
      </w:pPr>
    </w:p>
    <w:p w14:paraId="2D8BF73C" w14:textId="1115BA39" w:rsidR="00AD5A31" w:rsidRPr="00166B9A" w:rsidRDefault="00AD5A31" w:rsidP="00AD5A31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166B9A">
        <w:rPr>
          <w:rFonts w:ascii="Arial" w:hAnsi="Arial" w:cs="Arial"/>
          <w:b/>
          <w:bCs/>
          <w:sz w:val="22"/>
          <w:szCs w:val="22"/>
        </w:rPr>
        <w:t xml:space="preserve">Template_DemogEligClaims.sas file: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5842"/>
        <w:gridCol w:w="4487"/>
      </w:tblGrid>
      <w:tr w:rsidR="003F47DF" w:rsidRPr="00166B9A" w14:paraId="2AC83F67" w14:textId="7D92C2E5" w:rsidTr="00C01B7D">
        <w:tc>
          <w:tcPr>
            <w:tcW w:w="445" w:type="dxa"/>
          </w:tcPr>
          <w:p w14:paraId="4153EF9D" w14:textId="66E9CFEC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5850" w:type="dxa"/>
          </w:tcPr>
          <w:p w14:paraId="050EFB38" w14:textId="6ACEAFB7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Get final subject ID's</w:t>
            </w:r>
          </w:p>
        </w:tc>
        <w:tc>
          <w:tcPr>
            <w:tcW w:w="4495" w:type="dxa"/>
          </w:tcPr>
          <w:p w14:paraId="024BC7F3" w14:textId="331EF0F9" w:rsidR="003F47DF" w:rsidRPr="00166B9A" w:rsidRDefault="007371DD" w:rsidP="00F21FD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Notes</w:t>
            </w:r>
            <w:r w:rsidR="001C0967">
              <w:rPr>
                <w:rFonts w:ascii="Arial" w:hAnsi="Arial" w:cs="Arial"/>
                <w:sz w:val="22"/>
                <w:szCs w:val="22"/>
              </w:rPr>
              <w:t>/Change?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F47DF" w:rsidRPr="00166B9A" w14:paraId="14D03E95" w14:textId="30427963" w:rsidTr="00C01B7D">
        <w:tc>
          <w:tcPr>
            <w:tcW w:w="445" w:type="dxa"/>
          </w:tcPr>
          <w:p w14:paraId="72328A98" w14:textId="0550605D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02</w:t>
            </w:r>
          </w:p>
        </w:tc>
        <w:tc>
          <w:tcPr>
            <w:tcW w:w="5850" w:type="dxa"/>
          </w:tcPr>
          <w:p w14:paraId="5F3524C3" w14:textId="5E77468D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rFonts w:cs="Courier New"/>
                <w:b/>
                <w:bCs/>
                <w:sz w:val="22"/>
                <w:szCs w:val="22"/>
              </w:rPr>
              <w:t>raw.longitudinal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6B9A">
              <w:rPr>
                <w:rFonts w:ascii="Arial" w:hAnsi="Arial" w:cs="Arial"/>
                <w:sz w:val="22"/>
                <w:szCs w:val="22"/>
              </w:rPr>
              <w:t>merg</w:t>
            </w:r>
            <w:r w:rsidR="00001706" w:rsidRPr="00166B9A">
              <w:rPr>
                <w:rFonts w:ascii="Arial" w:hAnsi="Arial" w:cs="Arial"/>
                <w:sz w:val="22"/>
                <w:szCs w:val="22"/>
              </w:rPr>
              <w:t xml:space="preserve">e </w:t>
            </w:r>
            <w:r w:rsidRPr="00166B9A">
              <w:rPr>
                <w:rStyle w:val="codeChar"/>
                <w:sz w:val="22"/>
                <w:szCs w:val="22"/>
              </w:rPr>
              <w:t>medicaiddemog_bidm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66B9A">
              <w:rPr>
                <w:rStyle w:val="codeChar"/>
                <w:rFonts w:cs="Courier New"/>
                <w:sz w:val="22"/>
                <w:szCs w:val="22"/>
              </w:rPr>
              <w:t>medicaidlong_bidm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66B9A">
              <w:rPr>
                <w:rStyle w:val="codeChar"/>
                <w:sz w:val="22"/>
                <w:szCs w:val="22"/>
              </w:rPr>
              <w:t>finalSubjects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495" w:type="dxa"/>
          </w:tcPr>
          <w:p w14:paraId="0137A915" w14:textId="77777777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0561549E" w14:textId="4F5E3423" w:rsidTr="00C01B7D">
        <w:tc>
          <w:tcPr>
            <w:tcW w:w="445" w:type="dxa"/>
          </w:tcPr>
          <w:p w14:paraId="32962FAE" w14:textId="0C336488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03</w:t>
            </w:r>
          </w:p>
        </w:tc>
        <w:tc>
          <w:tcPr>
            <w:tcW w:w="5850" w:type="dxa"/>
          </w:tcPr>
          <w:p w14:paraId="13FDA9A1" w14:textId="37067E09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rFonts w:cs="Courier New"/>
                <w:b/>
                <w:bCs/>
                <w:sz w:val="22"/>
                <w:szCs w:val="22"/>
              </w:rPr>
              <w:t>raw.demographics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166B9A">
              <w:rPr>
                <w:rStyle w:val="codeChar"/>
                <w:rFonts w:cs="Courier New"/>
                <w:sz w:val="22"/>
                <w:szCs w:val="22"/>
              </w:rPr>
              <w:t>medicaiddemog_bidm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inner join </w:t>
            </w:r>
            <w:r w:rsidRPr="00166B9A">
              <w:rPr>
                <w:rStyle w:val="codeChar"/>
                <w:rFonts w:cs="Courier New"/>
                <w:sz w:val="22"/>
                <w:szCs w:val="22"/>
              </w:rPr>
              <w:t xml:space="preserve">finalSubjects </w:t>
            </w:r>
          </w:p>
        </w:tc>
        <w:tc>
          <w:tcPr>
            <w:tcW w:w="4495" w:type="dxa"/>
          </w:tcPr>
          <w:p w14:paraId="6C0314AE" w14:textId="77777777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1D004377" w14:textId="4D3D4714" w:rsidTr="00C01B7D">
        <w:trPr>
          <w:trHeight w:val="458"/>
        </w:trPr>
        <w:tc>
          <w:tcPr>
            <w:tcW w:w="445" w:type="dxa"/>
          </w:tcPr>
          <w:p w14:paraId="672FF937" w14:textId="001EFA5D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04</w:t>
            </w:r>
          </w:p>
        </w:tc>
        <w:tc>
          <w:tcPr>
            <w:tcW w:w="5850" w:type="dxa"/>
          </w:tcPr>
          <w:p w14:paraId="01F7DDAF" w14:textId="23E5B0FB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Subset trick for clientids</w:t>
            </w:r>
          </w:p>
        </w:tc>
        <w:tc>
          <w:tcPr>
            <w:tcW w:w="4495" w:type="dxa"/>
          </w:tcPr>
          <w:p w14:paraId="42DCAB73" w14:textId="77777777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72D5B783" w14:textId="26AA24CF" w:rsidTr="00C01B7D">
        <w:trPr>
          <w:trHeight w:val="530"/>
        </w:trPr>
        <w:tc>
          <w:tcPr>
            <w:tcW w:w="445" w:type="dxa"/>
          </w:tcPr>
          <w:p w14:paraId="4B5FF335" w14:textId="65A393F5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05</w:t>
            </w:r>
          </w:p>
        </w:tc>
        <w:tc>
          <w:tcPr>
            <w:tcW w:w="5850" w:type="dxa"/>
          </w:tcPr>
          <w:p w14:paraId="2E28EB40" w14:textId="58C2DF44" w:rsidR="003F47DF" w:rsidRPr="00166B9A" w:rsidRDefault="00001706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Create</w:t>
            </w:r>
            <w:r w:rsidR="003F47DF" w:rsidRPr="00166B9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F47DF" w:rsidRPr="00166B9A">
              <w:rPr>
                <w:rStyle w:val="codeChar"/>
                <w:rFonts w:cs="Courier New"/>
                <w:b/>
                <w:bCs/>
                <w:sz w:val="22"/>
                <w:szCs w:val="22"/>
              </w:rPr>
              <w:t>'raw.clm_headers'</w:t>
            </w:r>
            <w:r w:rsidR="003F47DF" w:rsidRPr="00166B9A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="003F47DF" w:rsidRPr="00166B9A">
              <w:rPr>
                <w:rStyle w:val="codeChar"/>
                <w:rFonts w:cs="Courier New"/>
                <w:sz w:val="22"/>
                <w:szCs w:val="22"/>
              </w:rPr>
              <w:t>'db.clm_dim_v'</w:t>
            </w:r>
          </w:p>
        </w:tc>
        <w:tc>
          <w:tcPr>
            <w:tcW w:w="4495" w:type="dxa"/>
          </w:tcPr>
          <w:p w14:paraId="6852DE5B" w14:textId="77777777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44473DF2" w14:textId="4E293C00" w:rsidTr="00C01B7D">
        <w:tc>
          <w:tcPr>
            <w:tcW w:w="445" w:type="dxa"/>
          </w:tcPr>
          <w:p w14:paraId="5BDB791A" w14:textId="1A5DB346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06</w:t>
            </w:r>
          </w:p>
        </w:tc>
        <w:tc>
          <w:tcPr>
            <w:tcW w:w="5850" w:type="dxa"/>
          </w:tcPr>
          <w:p w14:paraId="0BEDFE73" w14:textId="56F543B6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Use subset trick to get icns from </w:t>
            </w:r>
            <w:r w:rsidRPr="00166B9A">
              <w:rPr>
                <w:rStyle w:val="codeChar"/>
                <w:sz w:val="22"/>
                <w:szCs w:val="22"/>
              </w:rPr>
              <w:t>raw.clm_headers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(keep=ICN_NBR) to: </w:t>
            </w:r>
          </w:p>
        </w:tc>
        <w:tc>
          <w:tcPr>
            <w:tcW w:w="4495" w:type="dxa"/>
          </w:tcPr>
          <w:p w14:paraId="1EEF97E8" w14:textId="77777777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7C755539" w14:textId="68A352D4" w:rsidTr="00C01B7D">
        <w:tc>
          <w:tcPr>
            <w:tcW w:w="445" w:type="dxa"/>
          </w:tcPr>
          <w:p w14:paraId="5D0870DA" w14:textId="1A0EF8E8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07</w:t>
            </w:r>
          </w:p>
        </w:tc>
        <w:tc>
          <w:tcPr>
            <w:tcW w:w="5850" w:type="dxa"/>
          </w:tcPr>
          <w:p w14:paraId="7C204148" w14:textId="1A3393E2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rFonts w:cs="Courier New"/>
                <w:b/>
                <w:bCs/>
                <w:sz w:val="22"/>
                <w:szCs w:val="22"/>
              </w:rPr>
              <w:t>'raw.diagTable'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166B9A">
              <w:rPr>
                <w:rStyle w:val="codeChar"/>
                <w:rFonts w:cs="Courier New"/>
                <w:sz w:val="22"/>
                <w:szCs w:val="22"/>
              </w:rPr>
              <w:t>'db.CLM_DIAG_FACT_V'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(rows)</w:t>
            </w:r>
          </w:p>
        </w:tc>
        <w:tc>
          <w:tcPr>
            <w:tcW w:w="4495" w:type="dxa"/>
          </w:tcPr>
          <w:p w14:paraId="5CAD8E05" w14:textId="77777777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66686683" w14:textId="092E2B17" w:rsidTr="00C01B7D">
        <w:tc>
          <w:tcPr>
            <w:tcW w:w="445" w:type="dxa"/>
          </w:tcPr>
          <w:p w14:paraId="14297A7C" w14:textId="1623A686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08</w:t>
            </w:r>
          </w:p>
        </w:tc>
        <w:tc>
          <w:tcPr>
            <w:tcW w:w="5850" w:type="dxa"/>
          </w:tcPr>
          <w:p w14:paraId="3C536577" w14:textId="08D9BC27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b/>
                <w:bCs/>
                <w:sz w:val="22"/>
                <w:szCs w:val="22"/>
              </w:rPr>
              <w:t>'raw.clm_lines</w:t>
            </w:r>
            <w:r w:rsidRPr="00166B9A">
              <w:rPr>
                <w:rFonts w:ascii="Arial" w:hAnsi="Arial" w:cs="Arial"/>
                <w:b/>
                <w:bCs/>
                <w:sz w:val="22"/>
                <w:szCs w:val="22"/>
              </w:rPr>
              <w:t>'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166B9A">
              <w:rPr>
                <w:rStyle w:val="codeChar"/>
                <w:sz w:val="22"/>
                <w:szCs w:val="22"/>
              </w:rPr>
              <w:t>'db.clm_lne_fact_V'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47436" w:rsidRPr="00166B9A">
              <w:rPr>
                <w:rFonts w:ascii="Arial" w:hAnsi="Arial" w:cs="Arial"/>
                <w:sz w:val="22"/>
                <w:szCs w:val="22"/>
              </w:rPr>
              <w:t>/</w:t>
            </w:r>
            <w:r w:rsidRPr="00166B9A">
              <w:rPr>
                <w:rFonts w:ascii="Arial" w:hAnsi="Arial" w:cs="Arial"/>
                <w:sz w:val="22"/>
                <w:szCs w:val="22"/>
              </w:rPr>
              <w:t>where statements</w:t>
            </w:r>
          </w:p>
        </w:tc>
        <w:tc>
          <w:tcPr>
            <w:tcW w:w="4495" w:type="dxa"/>
          </w:tcPr>
          <w:p w14:paraId="4B37B997" w14:textId="77777777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E175C22" w14:textId="77777777" w:rsidR="00AD5A31" w:rsidRPr="00166B9A" w:rsidRDefault="00AD5A31" w:rsidP="00AD5A31">
      <w:pPr>
        <w:spacing w:after="0"/>
        <w:rPr>
          <w:rFonts w:ascii="Arial" w:hAnsi="Arial" w:cs="Arial"/>
          <w:sz w:val="22"/>
          <w:szCs w:val="22"/>
        </w:rPr>
      </w:pPr>
    </w:p>
    <w:p w14:paraId="51364BE8" w14:textId="77777777" w:rsidR="00AD5A31" w:rsidRPr="00166B9A" w:rsidRDefault="00AD5A31" w:rsidP="00AD5A31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166B9A">
        <w:rPr>
          <w:rFonts w:ascii="Arial" w:hAnsi="Arial" w:cs="Arial"/>
          <w:b/>
          <w:bCs/>
          <w:sz w:val="22"/>
          <w:szCs w:val="22"/>
        </w:rPr>
        <w:t xml:space="preserve">Template_claimUtilization.sas  </w:t>
      </w:r>
    </w:p>
    <w:p w14:paraId="5D80C106" w14:textId="77777777" w:rsidR="00AD5A31" w:rsidRPr="00CB025A" w:rsidRDefault="00AD5A31" w:rsidP="00AD5A31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CB025A">
        <w:rPr>
          <w:rFonts w:ascii="Arial" w:hAnsi="Arial" w:cs="Arial"/>
          <w:i/>
          <w:iCs/>
          <w:sz w:val="20"/>
          <w:szCs w:val="20"/>
        </w:rPr>
        <w:t>(Assumes eligibility and claims have been extracted)</w:t>
      </w:r>
    </w:p>
    <w:p w14:paraId="2F79E915" w14:textId="77777777" w:rsidR="00AD5A31" w:rsidRPr="00CB025A" w:rsidRDefault="00AD5A31" w:rsidP="00AD5A31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CB025A">
        <w:rPr>
          <w:rFonts w:ascii="Arial" w:hAnsi="Arial" w:cs="Arial"/>
          <w:i/>
          <w:iCs/>
          <w:sz w:val="20"/>
          <w:szCs w:val="20"/>
        </w:rPr>
        <w:t>clmType 1 = 'Pharmacy' 2 = 'Hospitalizations' 3 = 'ER' 4 = 'Primary Care' 100='Other'</w:t>
      </w:r>
    </w:p>
    <w:p w14:paraId="72EFA5AA" w14:textId="77777777" w:rsidR="00AD5A31" w:rsidRPr="00CB025A" w:rsidRDefault="00AD5A31" w:rsidP="00AD5A31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CB025A">
        <w:rPr>
          <w:rFonts w:ascii="Arial" w:hAnsi="Arial" w:cs="Arial"/>
          <w:i/>
          <w:iCs/>
          <w:sz w:val="20"/>
          <w:szCs w:val="20"/>
        </w:rPr>
        <w:t>Dental is excluded, records within Hospitalizations are rolled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5827"/>
        <w:gridCol w:w="4482"/>
      </w:tblGrid>
      <w:tr w:rsidR="003F47DF" w:rsidRPr="00166B9A" w14:paraId="20EAB4D3" w14:textId="055D2924" w:rsidTr="00C01B7D">
        <w:tc>
          <w:tcPr>
            <w:tcW w:w="457" w:type="dxa"/>
          </w:tcPr>
          <w:p w14:paraId="2979D17C" w14:textId="1DA3AB3D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09</w:t>
            </w:r>
          </w:p>
        </w:tc>
        <w:tc>
          <w:tcPr>
            <w:tcW w:w="5838" w:type="dxa"/>
          </w:tcPr>
          <w:p w14:paraId="12BE12FA" w14:textId="0180C6DB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Value primProc : Format: 'codes that assist in defining primary care records (HCPF defn); (rows 27-61)</w:t>
            </w:r>
          </w:p>
        </w:tc>
        <w:tc>
          <w:tcPr>
            <w:tcW w:w="4495" w:type="dxa"/>
          </w:tcPr>
          <w:p w14:paraId="620009C4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79D91DC7" w14:textId="36838D2E" w:rsidTr="00C01B7D">
        <w:tc>
          <w:tcPr>
            <w:tcW w:w="457" w:type="dxa"/>
          </w:tcPr>
          <w:p w14:paraId="0AE3730D" w14:textId="5F5A0169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5838" w:type="dxa"/>
          </w:tcPr>
          <w:p w14:paraId="6727B860" w14:textId="44597BE0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table </w:t>
            </w:r>
            <w:r w:rsidRPr="00166B9A">
              <w:rPr>
                <w:rStyle w:val="codeChar"/>
                <w:rFonts w:cs="Courier New"/>
                <w:b/>
                <w:bCs/>
                <w:sz w:val="22"/>
                <w:szCs w:val="22"/>
              </w:rPr>
              <w:t>provIdFmt</w:t>
            </w:r>
            <w:r w:rsidRPr="00166B9A">
              <w:rPr>
                <w:rStyle w:val="codeChar"/>
                <w:rFonts w:cs="Courier New"/>
                <w:sz w:val="22"/>
                <w:szCs w:val="22"/>
              </w:rPr>
              <w:t xml:space="preserve"> </w:t>
            </w:r>
            <w:r w:rsidRPr="00166B9A">
              <w:rPr>
                <w:rFonts w:ascii="Arial" w:hAnsi="Arial" w:cs="Arial"/>
                <w:sz w:val="22"/>
                <w:szCs w:val="22"/>
              </w:rPr>
              <w:t>for FQHC prov ID's for primary care from db.prov_loc_dim_v  (prov_typ_cd 32, 45, 61)</w:t>
            </w:r>
          </w:p>
        </w:tc>
        <w:tc>
          <w:tcPr>
            <w:tcW w:w="4495" w:type="dxa"/>
          </w:tcPr>
          <w:p w14:paraId="6FCBE38B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6C61F866" w14:textId="7BE5306C" w:rsidTr="00C01B7D">
        <w:tc>
          <w:tcPr>
            <w:tcW w:w="457" w:type="dxa"/>
          </w:tcPr>
          <w:p w14:paraId="623C270D" w14:textId="46676DB0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5838" w:type="dxa"/>
          </w:tcPr>
          <w:p w14:paraId="19585282" w14:textId="7833DD14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Query claim line file from </w:t>
            </w:r>
            <w:r w:rsidRPr="00166B9A">
              <w:rPr>
                <w:rStyle w:val="codeChar"/>
                <w:rFonts w:cs="Courier New"/>
                <w:sz w:val="22"/>
                <w:szCs w:val="22"/>
              </w:rPr>
              <w:t>raw.clm_lines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, flag/keep ER visits, primCare visits </w:t>
            </w:r>
          </w:p>
        </w:tc>
        <w:tc>
          <w:tcPr>
            <w:tcW w:w="4495" w:type="dxa"/>
          </w:tcPr>
          <w:p w14:paraId="227F92DA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1C900ECB" w14:textId="1331732A" w:rsidTr="00C01B7D">
        <w:tc>
          <w:tcPr>
            <w:tcW w:w="457" w:type="dxa"/>
          </w:tcPr>
          <w:p w14:paraId="4614F25F" w14:textId="3FAAD82F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5838" w:type="dxa"/>
          </w:tcPr>
          <w:p w14:paraId="05836395" w14:textId="511B46EA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rFonts w:cs="Courier New"/>
                <w:b/>
                <w:bCs/>
                <w:sz w:val="22"/>
                <w:szCs w:val="22"/>
              </w:rPr>
              <w:t>clm_lne_class</w:t>
            </w:r>
            <w:r w:rsidRPr="00166B9A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file with one row per original ICN_NBR, flagged for ER, PC</w:t>
            </w:r>
          </w:p>
        </w:tc>
        <w:tc>
          <w:tcPr>
            <w:tcW w:w="4495" w:type="dxa"/>
          </w:tcPr>
          <w:p w14:paraId="6B1BCE0C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19EA3BF5" w14:textId="24BCA09E" w:rsidTr="00C01B7D">
        <w:tc>
          <w:tcPr>
            <w:tcW w:w="457" w:type="dxa"/>
          </w:tcPr>
          <w:p w14:paraId="0373F854" w14:textId="28D81178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5838" w:type="dxa"/>
          </w:tcPr>
          <w:p w14:paraId="5D94360B" w14:textId="5BE0E9D4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b/>
                <w:bCs/>
                <w:sz w:val="22"/>
                <w:szCs w:val="22"/>
              </w:rPr>
              <w:t>hosp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166B9A">
              <w:rPr>
                <w:rStyle w:val="codeChar"/>
                <w:rFonts w:cs="Courier New"/>
                <w:sz w:val="22"/>
                <w:szCs w:val="22"/>
              </w:rPr>
              <w:t>raw.clm_headers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495" w:type="dxa"/>
          </w:tcPr>
          <w:p w14:paraId="736A836B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21E93FF2" w14:textId="58409EA6" w:rsidTr="00C01B7D">
        <w:tc>
          <w:tcPr>
            <w:tcW w:w="457" w:type="dxa"/>
          </w:tcPr>
          <w:p w14:paraId="11DC6DC0" w14:textId="4D7795A0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5838" w:type="dxa"/>
          </w:tcPr>
          <w:p w14:paraId="4A0AF86D" w14:textId="2582D652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rFonts w:cs="Courier New"/>
                <w:b/>
                <w:bCs/>
                <w:sz w:val="22"/>
                <w:szCs w:val="22"/>
              </w:rPr>
              <w:t>hospDates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hosp (step 13)</w:t>
            </w:r>
          </w:p>
        </w:tc>
        <w:tc>
          <w:tcPr>
            <w:tcW w:w="4495" w:type="dxa"/>
          </w:tcPr>
          <w:p w14:paraId="42132D08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18C9F6BF" w14:textId="74B366DE" w:rsidTr="00C01B7D">
        <w:tc>
          <w:tcPr>
            <w:tcW w:w="457" w:type="dxa"/>
          </w:tcPr>
          <w:p w14:paraId="34EF4088" w14:textId="37A983CE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5838" w:type="dxa"/>
          </w:tcPr>
          <w:p w14:paraId="0C46F24C" w14:textId="2764DDCF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Add recnum to 14</w:t>
            </w:r>
          </w:p>
        </w:tc>
        <w:tc>
          <w:tcPr>
            <w:tcW w:w="4495" w:type="dxa"/>
          </w:tcPr>
          <w:p w14:paraId="217E401F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3AB1903D" w14:textId="036EA747" w:rsidTr="00C01B7D">
        <w:tc>
          <w:tcPr>
            <w:tcW w:w="457" w:type="dxa"/>
          </w:tcPr>
          <w:p w14:paraId="53B3F7B5" w14:textId="0E722E29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5838" w:type="dxa"/>
          </w:tcPr>
          <w:p w14:paraId="170BCC84" w14:textId="056D04BD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rFonts w:cs="Courier New"/>
                <w:b/>
                <w:bCs/>
                <w:sz w:val="22"/>
                <w:szCs w:val="22"/>
              </w:rPr>
              <w:t>hospPlus</w:t>
            </w:r>
            <w:r w:rsidRPr="00166B9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from inner join </w:t>
            </w:r>
            <w:r w:rsidRPr="00166B9A">
              <w:rPr>
                <w:rStyle w:val="codeChar"/>
                <w:sz w:val="22"/>
                <w:szCs w:val="22"/>
              </w:rPr>
              <w:t>hospDates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166B9A">
              <w:rPr>
                <w:rStyle w:val="codeChar"/>
                <w:sz w:val="22"/>
                <w:szCs w:val="22"/>
              </w:rPr>
              <w:t>hosp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and between a.start, a.stop</w:t>
            </w:r>
          </w:p>
        </w:tc>
        <w:tc>
          <w:tcPr>
            <w:tcW w:w="4495" w:type="dxa"/>
          </w:tcPr>
          <w:p w14:paraId="4714033E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4EBAF2BD" w14:textId="65CD410E" w:rsidTr="00C01B7D">
        <w:tc>
          <w:tcPr>
            <w:tcW w:w="457" w:type="dxa"/>
          </w:tcPr>
          <w:p w14:paraId="4A2C7004" w14:textId="33BF1741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5838" w:type="dxa"/>
          </w:tcPr>
          <w:p w14:paraId="48F7350C" w14:textId="42B578DC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rFonts w:cs="Courier New"/>
                <w:b/>
                <w:bCs/>
                <w:sz w:val="22"/>
                <w:szCs w:val="22"/>
              </w:rPr>
              <w:t>hospFinal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166B9A">
              <w:rPr>
                <w:rStyle w:val="codeChar"/>
                <w:rFonts w:cs="Courier New"/>
                <w:sz w:val="22"/>
                <w:szCs w:val="22"/>
              </w:rPr>
              <w:t>hospPlus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(get first)</w:t>
            </w:r>
          </w:p>
        </w:tc>
        <w:tc>
          <w:tcPr>
            <w:tcW w:w="4495" w:type="dxa"/>
          </w:tcPr>
          <w:p w14:paraId="0E45A6A2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77AD6E13" w14:textId="21164196" w:rsidTr="00C01B7D">
        <w:tc>
          <w:tcPr>
            <w:tcW w:w="457" w:type="dxa"/>
          </w:tcPr>
          <w:p w14:paraId="07FA38EF" w14:textId="717A209A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38" w:type="dxa"/>
          </w:tcPr>
          <w:p w14:paraId="74FF0D48" w14:textId="25D21848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ROLL UP non-hosp records within hospitalizations --&gt; </w:t>
            </w:r>
          </w:p>
        </w:tc>
        <w:tc>
          <w:tcPr>
            <w:tcW w:w="4495" w:type="dxa"/>
          </w:tcPr>
          <w:p w14:paraId="6DDEDBD3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5E95031B" w14:textId="19A420AC" w:rsidTr="00C01B7D">
        <w:tc>
          <w:tcPr>
            <w:tcW w:w="457" w:type="dxa"/>
          </w:tcPr>
          <w:p w14:paraId="74D97641" w14:textId="71E0079F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5838" w:type="dxa"/>
          </w:tcPr>
          <w:p w14:paraId="5364D6E5" w14:textId="46EA716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rFonts w:cs="Courier New"/>
                <w:b/>
                <w:bCs/>
                <w:sz w:val="22"/>
                <w:szCs w:val="22"/>
              </w:rPr>
              <w:t>nonhosp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166B9A">
              <w:rPr>
                <w:rStyle w:val="codeChar"/>
                <w:rFonts w:cs="Courier New"/>
                <w:sz w:val="22"/>
                <w:szCs w:val="22"/>
              </w:rPr>
              <w:t>raw.clm_headers</w:t>
            </w:r>
          </w:p>
        </w:tc>
        <w:tc>
          <w:tcPr>
            <w:tcW w:w="4495" w:type="dxa"/>
          </w:tcPr>
          <w:p w14:paraId="48861311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757A5E1A" w14:textId="5A964FF0" w:rsidTr="00C01B7D">
        <w:tc>
          <w:tcPr>
            <w:tcW w:w="457" w:type="dxa"/>
          </w:tcPr>
          <w:p w14:paraId="28134A31" w14:textId="77F8A22C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5838" w:type="dxa"/>
          </w:tcPr>
          <w:p w14:paraId="15A4FC93" w14:textId="2B0D6252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rFonts w:cs="Courier New"/>
                <w:b/>
                <w:bCs/>
                <w:sz w:val="22"/>
                <w:szCs w:val="22"/>
              </w:rPr>
              <w:t>inhosp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166B9A">
              <w:rPr>
                <w:rStyle w:val="codeChar"/>
                <w:rFonts w:cs="Courier New"/>
                <w:sz w:val="22"/>
                <w:szCs w:val="22"/>
              </w:rPr>
              <w:t>nonhoso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166B9A">
              <w:rPr>
                <w:rStyle w:val="codeChar"/>
                <w:rFonts w:cs="Courier New"/>
                <w:sz w:val="22"/>
                <w:szCs w:val="22"/>
              </w:rPr>
              <w:t xml:space="preserve">hospFinal </w:t>
            </w:r>
          </w:p>
        </w:tc>
        <w:tc>
          <w:tcPr>
            <w:tcW w:w="4495" w:type="dxa"/>
          </w:tcPr>
          <w:p w14:paraId="53857F15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294D8AA4" w14:textId="43691AC0" w:rsidTr="00C01B7D">
        <w:tc>
          <w:tcPr>
            <w:tcW w:w="457" w:type="dxa"/>
          </w:tcPr>
          <w:p w14:paraId="5B90EBDC" w14:textId="779983F1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5838" w:type="dxa"/>
          </w:tcPr>
          <w:p w14:paraId="72790F51" w14:textId="3B81BED4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b/>
                <w:bCs/>
                <w:sz w:val="22"/>
                <w:szCs w:val="22"/>
              </w:rPr>
              <w:t>NotInHosp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166B9A">
              <w:rPr>
                <w:rStyle w:val="codeChar"/>
                <w:sz w:val="22"/>
                <w:szCs w:val="22"/>
              </w:rPr>
              <w:t>nonHosp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except </w:t>
            </w:r>
            <w:r w:rsidRPr="00166B9A">
              <w:rPr>
                <w:rStyle w:val="codeChar"/>
                <w:sz w:val="22"/>
                <w:szCs w:val="22"/>
              </w:rPr>
              <w:t>inHosp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495" w:type="dxa"/>
          </w:tcPr>
          <w:p w14:paraId="32341496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27145FA7" w14:textId="13069A5B" w:rsidTr="00C01B7D">
        <w:tc>
          <w:tcPr>
            <w:tcW w:w="457" w:type="dxa"/>
          </w:tcPr>
          <w:p w14:paraId="02F0AE6A" w14:textId="40FE3CE4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5838" w:type="dxa"/>
          </w:tcPr>
          <w:p w14:paraId="1ECC84EE" w14:textId="7B829916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b/>
                <w:bCs/>
                <w:sz w:val="22"/>
                <w:szCs w:val="22"/>
              </w:rPr>
              <w:t>hospAgg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166B9A">
              <w:rPr>
                <w:rStyle w:val="codeChar"/>
                <w:sz w:val="22"/>
                <w:szCs w:val="22"/>
              </w:rPr>
              <w:t>hospFinal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left join </w:t>
            </w:r>
            <w:r w:rsidRPr="00166B9A">
              <w:rPr>
                <w:rStyle w:val="codeChar"/>
                <w:sz w:val="22"/>
                <w:szCs w:val="22"/>
              </w:rPr>
              <w:t>inhosp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495" w:type="dxa"/>
          </w:tcPr>
          <w:p w14:paraId="7F5C630E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2BACC44E" w14:textId="165113AA" w:rsidTr="00C01B7D">
        <w:tc>
          <w:tcPr>
            <w:tcW w:w="457" w:type="dxa"/>
          </w:tcPr>
          <w:p w14:paraId="062F5C8F" w14:textId="74AA970E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5838" w:type="dxa"/>
          </w:tcPr>
          <w:p w14:paraId="53A63E31" w14:textId="5C37EB89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b/>
                <w:bCs/>
                <w:sz w:val="22"/>
                <w:szCs w:val="22"/>
              </w:rPr>
              <w:t>clm_dim_hospAgg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sets </w:t>
            </w:r>
            <w:r w:rsidRPr="00166B9A">
              <w:rPr>
                <w:rStyle w:val="codeChar"/>
                <w:sz w:val="22"/>
                <w:szCs w:val="22"/>
              </w:rPr>
              <w:t>hospAgg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66B9A">
              <w:rPr>
                <w:rStyle w:val="codeChar"/>
                <w:sz w:val="22"/>
                <w:szCs w:val="22"/>
              </w:rPr>
              <w:t>NotInHosp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4495" w:type="dxa"/>
          </w:tcPr>
          <w:p w14:paraId="3F6C12BC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27DCB82A" w14:textId="3017960E" w:rsidTr="00C01B7D">
        <w:tc>
          <w:tcPr>
            <w:tcW w:w="457" w:type="dxa"/>
          </w:tcPr>
          <w:p w14:paraId="7D1CE4EC" w14:textId="6222C7B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5838" w:type="dxa"/>
          </w:tcPr>
          <w:p w14:paraId="1DF3AA65" w14:textId="6853BB10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Remove duplicates from 22</w:t>
            </w:r>
          </w:p>
        </w:tc>
        <w:tc>
          <w:tcPr>
            <w:tcW w:w="4495" w:type="dxa"/>
          </w:tcPr>
          <w:p w14:paraId="13E4762C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4CE764F3" w14:textId="3E963CB8" w:rsidTr="00C01B7D">
        <w:tc>
          <w:tcPr>
            <w:tcW w:w="457" w:type="dxa"/>
          </w:tcPr>
          <w:p w14:paraId="54BEDF81" w14:textId="335F1B33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5838" w:type="dxa"/>
          </w:tcPr>
          <w:p w14:paraId="5991E412" w14:textId="6F3C3BE9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format: category names for clmTypes</w:t>
            </w:r>
          </w:p>
        </w:tc>
        <w:tc>
          <w:tcPr>
            <w:tcW w:w="4495" w:type="dxa"/>
          </w:tcPr>
          <w:p w14:paraId="24A4244E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1DCD115E" w14:textId="4811866C" w:rsidTr="00C01B7D">
        <w:tc>
          <w:tcPr>
            <w:tcW w:w="457" w:type="dxa"/>
          </w:tcPr>
          <w:p w14:paraId="12DBF02D" w14:textId="2A6688A7" w:rsidR="003F47DF" w:rsidRPr="00166B9A" w:rsidRDefault="003F47DF" w:rsidP="003B76F2">
            <w:pPr>
              <w:pStyle w:val="code"/>
              <w:rPr>
                <w:sz w:val="22"/>
                <w:szCs w:val="22"/>
              </w:rPr>
            </w:pPr>
            <w:r w:rsidRPr="00166B9A">
              <w:rPr>
                <w:sz w:val="22"/>
                <w:szCs w:val="22"/>
              </w:rPr>
              <w:t>25</w:t>
            </w:r>
          </w:p>
        </w:tc>
        <w:tc>
          <w:tcPr>
            <w:tcW w:w="5838" w:type="dxa"/>
          </w:tcPr>
          <w:p w14:paraId="64189305" w14:textId="1CED0259" w:rsidR="003F47DF" w:rsidRPr="00166B9A" w:rsidRDefault="003F47DF" w:rsidP="00001706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b/>
                <w:bCs/>
                <w:sz w:val="22"/>
                <w:szCs w:val="22"/>
              </w:rPr>
              <w:t>outFile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166B9A">
              <w:rPr>
                <w:rStyle w:val="codeChar"/>
                <w:rFonts w:ascii="Arial" w:hAnsi="Arial" w:cs="Arial"/>
                <w:sz w:val="22"/>
                <w:szCs w:val="22"/>
              </w:rPr>
              <w:t>clm_dim_hospAgg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left join </w:t>
            </w:r>
            <w:r w:rsidRPr="00166B9A">
              <w:rPr>
                <w:rStyle w:val="codeChar"/>
                <w:rFonts w:ascii="Arial" w:hAnsi="Arial" w:cs="Arial"/>
                <w:sz w:val="22"/>
                <w:szCs w:val="22"/>
              </w:rPr>
              <w:t>clm_lne_class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495" w:type="dxa"/>
          </w:tcPr>
          <w:p w14:paraId="635EBF04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54A665" w14:textId="77777777" w:rsidR="00AD5A31" w:rsidRDefault="00AD5A31" w:rsidP="00C54002">
      <w:pPr>
        <w:spacing w:after="0"/>
        <w:rPr>
          <w:rFonts w:ascii="Arial" w:hAnsi="Arial" w:cs="Arial"/>
          <w:sz w:val="22"/>
          <w:szCs w:val="22"/>
        </w:rPr>
      </w:pPr>
    </w:p>
    <w:p w14:paraId="0399A759" w14:textId="03DDFD8C" w:rsidR="00EE72A1" w:rsidRDefault="00C54002" w:rsidP="00CB025A">
      <w:pPr>
        <w:pStyle w:val="Heading2"/>
      </w:pPr>
      <w:r w:rsidRPr="00EE72A1">
        <w:t>Potential Outcomes</w:t>
      </w:r>
      <w:r w:rsidR="00EE72A1">
        <w:t xml:space="preserve"> </w:t>
      </w:r>
    </w:p>
    <w:p w14:paraId="1BEC4178" w14:textId="4E5A91D6" w:rsidR="00C54002" w:rsidRPr="00EE72A1" w:rsidRDefault="00EE72A1" w:rsidP="00C54002">
      <w:pPr>
        <w:spacing w:after="0"/>
        <w:rPr>
          <w:rFonts w:ascii="Arial" w:hAnsi="Arial" w:cs="Arial"/>
          <w:i/>
          <w:iCs/>
          <w:sz w:val="18"/>
          <w:szCs w:val="18"/>
        </w:rPr>
      </w:pPr>
      <w:r w:rsidRPr="00EE72A1">
        <w:rPr>
          <w:rFonts w:ascii="Arial" w:hAnsi="Arial" w:cs="Arial"/>
          <w:i/>
          <w:iCs/>
          <w:sz w:val="18"/>
          <w:szCs w:val="18"/>
        </w:rPr>
        <w:t xml:space="preserve">(will get / look at later – just focusing on Definite Outcomes, Covariates, and Members for now) </w:t>
      </w:r>
    </w:p>
    <w:p w14:paraId="0A785218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Utilization of emergency department services</w:t>
      </w:r>
    </w:p>
    <w:p w14:paraId="65300332" w14:textId="6F6B8272" w:rsidR="00C54002" w:rsidRDefault="00C54002" w:rsidP="00C54002">
      <w:pPr>
        <w:pStyle w:val="ListParagraph"/>
        <w:numPr>
          <w:ilvl w:val="1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need to decide if include both FFS and Capitated BH ED together or separately</w:t>
      </w:r>
    </w:p>
    <w:p w14:paraId="7DF776F1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Hospital Capitated BH services</w:t>
      </w:r>
    </w:p>
    <w:p w14:paraId="199AFD54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hospital services</w:t>
      </w:r>
    </w:p>
    <w:p w14:paraId="69F54A11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BH services</w:t>
      </w:r>
    </w:p>
    <w:p w14:paraId="0227641E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Diagnostic Procedures</w:t>
      </w:r>
    </w:p>
    <w:p w14:paraId="3C3882A1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Transportation</w:t>
      </w:r>
    </w:p>
    <w:p w14:paraId="5EF82904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HH Therapy</w:t>
      </w:r>
    </w:p>
    <w:p w14:paraId="714A56B7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Ancillary</w:t>
      </w:r>
    </w:p>
    <w:p w14:paraId="4BEDA9A2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hospitalizations</w:t>
      </w:r>
    </w:p>
    <w:p w14:paraId="77918F21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Primary care</w:t>
      </w:r>
    </w:p>
    <w:p w14:paraId="262CD8AE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ER</w:t>
      </w:r>
    </w:p>
    <w:p w14:paraId="21815012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BH</w:t>
      </w:r>
    </w:p>
    <w:p w14:paraId="78E9999A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Ancillary</w:t>
      </w:r>
    </w:p>
    <w:p w14:paraId="34B6ABB2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HH Therapy</w:t>
      </w:r>
    </w:p>
    <w:p w14:paraId="5EE5A427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Diagnostic Procedures</w:t>
      </w:r>
    </w:p>
    <w:p w14:paraId="2AD759DD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Transportation</w:t>
      </w:r>
    </w:p>
    <w:p w14:paraId="10085BD2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Pharmacy cost</w:t>
      </w:r>
    </w:p>
    <w:p w14:paraId="229F4A21" w14:textId="643CEACB" w:rsidR="00C54002" w:rsidRDefault="00C54002" w:rsidP="00C54002">
      <w:pPr>
        <w:pStyle w:val="ListParagraph"/>
        <w:numPr>
          <w:ilvl w:val="1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need to decide if separate psychotropic and non-psychotropic costs</w:t>
      </w:r>
    </w:p>
    <w:p w14:paraId="53EB9B78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Antidepressant</w:t>
      </w:r>
    </w:p>
    <w:p w14:paraId="10B82F60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Antipsychotic</w:t>
      </w:r>
    </w:p>
    <w:p w14:paraId="04FE351E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Stimulant</w:t>
      </w:r>
    </w:p>
    <w:p w14:paraId="27487F11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Bipolar Drug</w:t>
      </w:r>
    </w:p>
    <w:p w14:paraId="233F6760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Benzodiazapine</w:t>
      </w:r>
    </w:p>
    <w:p w14:paraId="526D8A31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Alpha_2_Agonist</w:t>
      </w:r>
    </w:p>
    <w:p w14:paraId="76203702" w14:textId="77777777" w:rsidR="00C54002" w:rsidRDefault="00C54002" w:rsidP="00C5400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795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325"/>
        <w:gridCol w:w="2610"/>
        <w:gridCol w:w="2398"/>
        <w:gridCol w:w="2462"/>
      </w:tblGrid>
      <w:tr w:rsidR="00C54002" w:rsidRPr="0098185C" w14:paraId="7EBD5703" w14:textId="77777777" w:rsidTr="00E84FBB">
        <w:tc>
          <w:tcPr>
            <w:tcW w:w="3325" w:type="dxa"/>
          </w:tcPr>
          <w:p w14:paraId="4CEB4B26" w14:textId="77777777" w:rsidR="00C54002" w:rsidRPr="0098185C" w:rsidRDefault="00C54002" w:rsidP="00E84FB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610" w:type="dxa"/>
          </w:tcPr>
          <w:p w14:paraId="79AEE1B8" w14:textId="77777777" w:rsidR="00C54002" w:rsidRPr="0098185C" w:rsidRDefault="00C54002" w:rsidP="00E84FB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398" w:type="dxa"/>
          </w:tcPr>
          <w:p w14:paraId="451645C8" w14:textId="77777777" w:rsidR="00C54002" w:rsidRPr="0098185C" w:rsidRDefault="00C54002" w:rsidP="00E84FB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varname</w:t>
            </w:r>
          </w:p>
        </w:tc>
        <w:tc>
          <w:tcPr>
            <w:tcW w:w="2462" w:type="dxa"/>
          </w:tcPr>
          <w:p w14:paraId="027FDFE7" w14:textId="77777777" w:rsidR="00C54002" w:rsidRPr="0098185C" w:rsidRDefault="00C54002" w:rsidP="00E84FB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</w:t>
            </w:r>
          </w:p>
        </w:tc>
      </w:tr>
      <w:tr w:rsidR="00C54002" w:rsidRPr="0098185C" w14:paraId="18C29690" w14:textId="77777777" w:rsidTr="00E84FBB">
        <w:tc>
          <w:tcPr>
            <w:tcW w:w="3325" w:type="dxa"/>
          </w:tcPr>
          <w:p w14:paraId="40C013D7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FFS total cost of care in quarter</w:t>
            </w:r>
          </w:p>
        </w:tc>
        <w:tc>
          <w:tcPr>
            <w:tcW w:w="2610" w:type="dxa"/>
          </w:tcPr>
          <w:p w14:paraId="23C5F25A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98" w:type="dxa"/>
          </w:tcPr>
          <w:p w14:paraId="7BEF38F7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</w:tcPr>
          <w:p w14:paraId="23694681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54002" w:rsidRPr="0098185C" w14:paraId="28783336" w14:textId="77777777" w:rsidTr="00E84FBB">
        <w:tc>
          <w:tcPr>
            <w:tcW w:w="3325" w:type="dxa"/>
          </w:tcPr>
          <w:p w14:paraId="7C16C1AA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002">
              <w:rPr>
                <w:rFonts w:ascii="Arial" w:hAnsi="Arial" w:cs="Arial"/>
                <w:sz w:val="22"/>
                <w:szCs w:val="22"/>
              </w:rPr>
              <w:t>Utilization of primary care services</w:t>
            </w:r>
          </w:p>
        </w:tc>
        <w:tc>
          <w:tcPr>
            <w:tcW w:w="2610" w:type="dxa"/>
          </w:tcPr>
          <w:p w14:paraId="10108F2C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98" w:type="dxa"/>
          </w:tcPr>
          <w:p w14:paraId="66513A90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</w:tcPr>
          <w:p w14:paraId="55408D43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54002" w:rsidRPr="0098185C" w14:paraId="32B19729" w14:textId="77777777" w:rsidTr="00E84FBB">
        <w:tc>
          <w:tcPr>
            <w:tcW w:w="3325" w:type="dxa"/>
            <w:vAlign w:val="center"/>
          </w:tcPr>
          <w:p w14:paraId="2651595D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002">
              <w:rPr>
                <w:rFonts w:ascii="Arial" w:hAnsi="Arial" w:cs="Arial"/>
                <w:sz w:val="22"/>
                <w:szCs w:val="22"/>
              </w:rPr>
              <w:t>Utilization of non-ED, non-hospital Capitated BH services</w:t>
            </w:r>
          </w:p>
        </w:tc>
        <w:tc>
          <w:tcPr>
            <w:tcW w:w="2610" w:type="dxa"/>
          </w:tcPr>
          <w:p w14:paraId="19DE07D9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98" w:type="dxa"/>
          </w:tcPr>
          <w:p w14:paraId="75DFD91C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</w:tcPr>
          <w:p w14:paraId="2798F9BD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56B29433" w14:textId="77777777" w:rsidR="00C54002" w:rsidRPr="00D646ED" w:rsidRDefault="00C54002" w:rsidP="00D646ED">
      <w:pPr>
        <w:rPr>
          <w:rFonts w:ascii="Arial" w:hAnsi="Arial" w:cs="Arial"/>
          <w:sz w:val="22"/>
          <w:szCs w:val="22"/>
        </w:rPr>
      </w:pPr>
    </w:p>
    <w:sectPr w:rsidR="00C54002" w:rsidRPr="00D646ED" w:rsidSect="00FC25EE">
      <w:headerReference w:type="default" r:id="rId12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Wiggins, Kimberly [2]" w:date="2022-12-06T09:13:00Z" w:initials="WK">
    <w:p w14:paraId="755F744A" w14:textId="77777777" w:rsidR="002B0D92" w:rsidRDefault="002B0D92" w:rsidP="00A0700D">
      <w:pPr>
        <w:pStyle w:val="CommentText"/>
      </w:pPr>
      <w:r>
        <w:rPr>
          <w:rStyle w:val="CommentReference"/>
        </w:rPr>
        <w:annotationRef/>
      </w:r>
      <w:r>
        <w:t xml:space="preserve">Is this the same as if I were to obtain from meddemog_bidm? </w:t>
      </w:r>
    </w:p>
  </w:comment>
  <w:comment w:id="7" w:author="Wiggins, Kimberly [2]" w:date="2022-12-06T09:12:00Z" w:initials="WK">
    <w:p w14:paraId="04CAD8DF" w14:textId="148777E6" w:rsidR="002B0D92" w:rsidRDefault="002B0D92" w:rsidP="00245B5A">
      <w:pPr>
        <w:pStyle w:val="CommentText"/>
      </w:pPr>
      <w:r>
        <w:rPr>
          <w:rStyle w:val="CommentReference"/>
        </w:rPr>
        <w:annotationRef/>
      </w:r>
      <w:r>
        <w:t>Is this right? Or is there somewhere else I can determine eligibility?</w:t>
      </w:r>
    </w:p>
    <w:p w14:paraId="2C0F7026" w14:textId="7CBA697F" w:rsidR="001A2141" w:rsidRDefault="001A2141" w:rsidP="00245B5A">
      <w:pPr>
        <w:pStyle w:val="CommentText"/>
      </w:pPr>
    </w:p>
    <w:p w14:paraId="166E31D6" w14:textId="50B62037" w:rsidR="001A2141" w:rsidRDefault="001A2141" w:rsidP="00245B5A">
      <w:pPr>
        <w:pStyle w:val="CommentText"/>
      </w:pPr>
      <w:r>
        <w:t>CS: if they are not in the util file, that just means they are not using. You will want to check with mark, but we usually take managedcare NE 1 and 1&lt;=budget_group&lt;=15</w:t>
      </w:r>
    </w:p>
  </w:comment>
  <w:comment w:id="8" w:author="Sevick, Carter J" w:date="2022-12-06T14:59:00Z" w:initials="SCJ">
    <w:p w14:paraId="2EC00F1F" w14:textId="16973D85" w:rsidR="001A2141" w:rsidRDefault="001A2141">
      <w:pPr>
        <w:pStyle w:val="CommentText"/>
      </w:pPr>
      <w:r>
        <w:rPr>
          <w:rStyle w:val="CommentReference"/>
        </w:rPr>
        <w:annotationRef/>
      </w:r>
      <w:r>
        <w:t>You will need to count eligible months (see previous comment) in a defined time period.</w:t>
      </w:r>
    </w:p>
  </w:comment>
  <w:comment w:id="31" w:author="Sevick, Carter J" w:date="2022-12-06T15:03:00Z" w:initials="SCJ">
    <w:p w14:paraId="5135F0C9" w14:textId="72F21120" w:rsidR="001A2141" w:rsidRDefault="001A2141">
      <w:pPr>
        <w:pStyle w:val="CommentText"/>
      </w:pPr>
      <w:r>
        <w:rPr>
          <w:rStyle w:val="CommentReference"/>
        </w:rPr>
        <w:annotationRef/>
      </w:r>
      <w:r>
        <w:t>This is just a flag for rae enrollment, and nothing to do with rcco</w:t>
      </w:r>
    </w:p>
  </w:comment>
  <w:comment w:id="34" w:author="Sevick, Carter J" w:date="2022-12-06T15:05:00Z" w:initials="SCJ">
    <w:p w14:paraId="36D9A8C7" w14:textId="0F5A3B1A" w:rsidR="0093362A" w:rsidRDefault="0093362A">
      <w:pPr>
        <w:pStyle w:val="CommentText"/>
      </w:pPr>
      <w:r>
        <w:rPr>
          <w:rStyle w:val="CommentReference"/>
        </w:rPr>
        <w:annotationRef/>
      </w:r>
      <w:r>
        <w:t>Count rows with a month variable in your defined time frame. Remember, the variable month is always the first day of the month that the row applies to.</w:t>
      </w:r>
    </w:p>
  </w:comment>
  <w:comment w:id="37" w:author="Sevick, Carter J" w:date="2022-12-06T15:04:00Z" w:initials="SCJ">
    <w:p w14:paraId="233540D0" w14:textId="54B3BF35" w:rsidR="0093362A" w:rsidRDefault="0093362A">
      <w:pPr>
        <w:pStyle w:val="CommentText"/>
      </w:pPr>
      <w:r>
        <w:rPr>
          <w:rStyle w:val="CommentReference"/>
        </w:rPr>
        <w:annotationRef/>
      </w:r>
      <w:r>
        <w:t>If this is just managed care then just count months with managedcate = 1</w:t>
      </w:r>
    </w:p>
  </w:comment>
  <w:comment w:id="38" w:author="Sevick, Carter J" w:date="2022-12-06T15:08:00Z" w:initials="SCJ">
    <w:p w14:paraId="1747FC99" w14:textId="3BAE15F0" w:rsidR="0093362A" w:rsidRDefault="0093362A">
      <w:pPr>
        <w:pStyle w:val="CommentText"/>
      </w:pPr>
      <w:r>
        <w:rPr>
          <w:rStyle w:val="CommentReference"/>
        </w:rPr>
        <w:annotationRef/>
      </w:r>
      <w:r>
        <w:t>No, you do not need to do this. Qry_monthlyutilization has both counts and costs</w:t>
      </w:r>
    </w:p>
  </w:comment>
  <w:comment w:id="39" w:author="Wiggins, Kimberly" w:date="2022-12-15T14:55:00Z" w:initials="WK">
    <w:p w14:paraId="031248A6" w14:textId="41D19732" w:rsidR="000C79CE" w:rsidRDefault="000C79CE">
      <w:pPr>
        <w:pStyle w:val="CommentText"/>
      </w:pPr>
      <w:r>
        <w:rPr>
          <w:rStyle w:val="CommentReference"/>
        </w:rPr>
        <w:annotationRef/>
      </w:r>
      <w:r>
        <w:t xml:space="preserve">What about the </w:t>
      </w:r>
      <w:r w:rsidR="000246E3">
        <w:t xml:space="preserve">diagnosis tables? I don’t need those either?? </w:t>
      </w:r>
    </w:p>
  </w:comment>
  <w:comment w:id="40" w:author="Wiggins, Kimberly" w:date="2022-12-15T14:55:00Z" w:initials="WK">
    <w:p w14:paraId="456C3461" w14:textId="6322467A" w:rsidR="000246E3" w:rsidRDefault="000246E3">
      <w:pPr>
        <w:pStyle w:val="CommentText"/>
      </w:pPr>
      <w:r>
        <w:rPr>
          <w:rStyle w:val="CommentReference"/>
        </w:rPr>
        <w:annotationRef/>
      </w:r>
    </w:p>
  </w:comment>
  <w:comment w:id="41" w:author="Wiggins, Kimberly [2]" w:date="2022-12-06T09:53:00Z" w:initials="WK">
    <w:p w14:paraId="5E77A88B" w14:textId="77777777" w:rsidR="00F541F5" w:rsidRDefault="00F541F5">
      <w:pPr>
        <w:pStyle w:val="CommentText"/>
      </w:pPr>
      <w:r>
        <w:rPr>
          <w:rStyle w:val="CommentReference"/>
        </w:rPr>
        <w:annotationRef/>
      </w:r>
      <w:r>
        <w:t xml:space="preserve">Carter, is this right? I was looking for a data dictionary for these tables and wasn't sure how / if the qry_clm_dim_class plays a role and /or if it's needed… </w:t>
      </w:r>
    </w:p>
    <w:p w14:paraId="2F89B2BD" w14:textId="77777777" w:rsidR="00F541F5" w:rsidRDefault="00F541F5">
      <w:pPr>
        <w:pStyle w:val="CommentText"/>
      </w:pPr>
    </w:p>
    <w:p w14:paraId="509AD91F" w14:textId="77777777" w:rsidR="00F541F5" w:rsidRDefault="00F541F5">
      <w:pPr>
        <w:pStyle w:val="CommentText"/>
      </w:pPr>
      <w:r>
        <w:t>You mentioned on our call I don't need clm_line_v at all, so does that mean I use qry_monthlyutillization now, correct?</w:t>
      </w:r>
    </w:p>
    <w:p w14:paraId="5F8859A5" w14:textId="77777777" w:rsidR="00F541F5" w:rsidRDefault="00F541F5">
      <w:pPr>
        <w:pStyle w:val="CommentText"/>
      </w:pPr>
    </w:p>
    <w:p w14:paraId="2ABEA4F4" w14:textId="77777777" w:rsidR="00F541F5" w:rsidRDefault="00F541F5" w:rsidP="004B10A3">
      <w:pPr>
        <w:pStyle w:val="CommentText"/>
      </w:pPr>
      <w:r>
        <w:t>What would you add / change? I have track changes on so I can see your suggestions - please edit anywhere!!!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5F744A" w15:done="0"/>
  <w15:commentEx w15:paraId="166E31D6" w15:done="0"/>
  <w15:commentEx w15:paraId="2EC00F1F" w15:done="0"/>
  <w15:commentEx w15:paraId="5135F0C9" w15:done="0"/>
  <w15:commentEx w15:paraId="36D9A8C7" w15:done="0"/>
  <w15:commentEx w15:paraId="233540D0" w15:done="0"/>
  <w15:commentEx w15:paraId="1747FC99" w15:done="0"/>
  <w15:commentEx w15:paraId="031248A6" w15:paraIdParent="1747FC99" w15:done="0"/>
  <w15:commentEx w15:paraId="456C3461" w15:paraIdParent="1747FC99" w15:done="0"/>
  <w15:commentEx w15:paraId="2ABEA4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9862E" w16cex:dateUtc="2022-12-06T16:13:00Z"/>
  <w16cex:commentExtensible w16cex:durableId="27398F97" w16cex:dateUtc="2022-12-06T16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5F744A" w16cid:durableId="2739862E"/>
  <w16cid:commentId w16cid:paraId="166E31D6" w16cid:durableId="2745AF62"/>
  <w16cid:commentId w16cid:paraId="2EC00F1F" w16cid:durableId="2745AF63"/>
  <w16cid:commentId w16cid:paraId="5135F0C9" w16cid:durableId="2745AF64"/>
  <w16cid:commentId w16cid:paraId="36D9A8C7" w16cid:durableId="2745AF65"/>
  <w16cid:commentId w16cid:paraId="233540D0" w16cid:durableId="2745AF66"/>
  <w16cid:commentId w16cid:paraId="1747FC99" w16cid:durableId="2745AF67"/>
  <w16cid:commentId w16cid:paraId="031248A6" w16cid:durableId="2745B3D1"/>
  <w16cid:commentId w16cid:paraId="456C3461" w16cid:durableId="2745B3E0"/>
  <w16cid:commentId w16cid:paraId="2ABEA4F4" w16cid:durableId="27398F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D69A" w14:textId="77777777" w:rsidR="008342D5" w:rsidRDefault="008342D5" w:rsidP="00EE72A1">
      <w:pPr>
        <w:spacing w:after="0"/>
      </w:pPr>
      <w:r>
        <w:separator/>
      </w:r>
    </w:p>
  </w:endnote>
  <w:endnote w:type="continuationSeparator" w:id="0">
    <w:p w14:paraId="45F95B38" w14:textId="77777777" w:rsidR="008342D5" w:rsidRDefault="008342D5" w:rsidP="00EE72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C0120" w14:textId="77777777" w:rsidR="008342D5" w:rsidRDefault="008342D5" w:rsidP="00EE72A1">
      <w:pPr>
        <w:spacing w:after="0"/>
      </w:pPr>
      <w:r>
        <w:separator/>
      </w:r>
    </w:p>
  </w:footnote>
  <w:footnote w:type="continuationSeparator" w:id="0">
    <w:p w14:paraId="20EB26DB" w14:textId="77777777" w:rsidR="008342D5" w:rsidRDefault="008342D5" w:rsidP="00EE72A1">
      <w:pPr>
        <w:spacing w:after="0"/>
      </w:pPr>
      <w:r>
        <w:continuationSeparator/>
      </w:r>
    </w:p>
  </w:footnote>
  <w:footnote w:id="1">
    <w:p w14:paraId="7EE924D0" w14:textId="449B2481" w:rsidR="00DB74D4" w:rsidRPr="00EE72A1" w:rsidRDefault="00DB74D4" w:rsidP="00EE72A1">
      <w:pPr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BUDGET_GROUP not in (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16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17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18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19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20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21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22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23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24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25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26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27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,-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437F" w14:textId="596990E6" w:rsidR="00FC25EE" w:rsidRDefault="00FC25EE">
    <w:pPr>
      <w:pStyle w:val="Header"/>
      <w:jc w:val="right"/>
    </w:pPr>
    <w:r>
      <w:t xml:space="preserve">ISP Utilization Analysis // </w:t>
    </w:r>
    <w:sdt>
      <w:sdtPr>
        <w:id w:val="-7565206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62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16E6B55" w14:textId="472FFB0F" w:rsidR="00FC25EE" w:rsidRDefault="00FC25EE" w:rsidP="00FC25EE">
    <w:pPr>
      <w:pStyle w:val="Header"/>
      <w:tabs>
        <w:tab w:val="clear" w:pos="9360"/>
        <w:tab w:val="right" w:pos="108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36297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88A5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F88B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5B4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A4FA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7650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F44F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AA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2AD3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D2D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7631"/>
    <w:multiLevelType w:val="hybridMultilevel"/>
    <w:tmpl w:val="F23EE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CC0315"/>
    <w:multiLevelType w:val="hybridMultilevel"/>
    <w:tmpl w:val="FD3A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0906E5"/>
    <w:multiLevelType w:val="hybridMultilevel"/>
    <w:tmpl w:val="55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D64E3"/>
    <w:multiLevelType w:val="hybridMultilevel"/>
    <w:tmpl w:val="5096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26E90"/>
    <w:multiLevelType w:val="hybridMultilevel"/>
    <w:tmpl w:val="8124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606BB"/>
    <w:multiLevelType w:val="hybridMultilevel"/>
    <w:tmpl w:val="3C0ABB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87949"/>
    <w:multiLevelType w:val="hybridMultilevel"/>
    <w:tmpl w:val="513A8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21F69"/>
    <w:multiLevelType w:val="hybridMultilevel"/>
    <w:tmpl w:val="45368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D60A5"/>
    <w:multiLevelType w:val="hybridMultilevel"/>
    <w:tmpl w:val="972E4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F3904"/>
    <w:multiLevelType w:val="hybridMultilevel"/>
    <w:tmpl w:val="3BAE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D4CD3"/>
    <w:multiLevelType w:val="hybridMultilevel"/>
    <w:tmpl w:val="8604C752"/>
    <w:lvl w:ilvl="0" w:tplc="F6469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93523"/>
    <w:multiLevelType w:val="hybridMultilevel"/>
    <w:tmpl w:val="99E0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95A9A"/>
    <w:multiLevelType w:val="hybridMultilevel"/>
    <w:tmpl w:val="676A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837D4"/>
    <w:multiLevelType w:val="hybridMultilevel"/>
    <w:tmpl w:val="3C0ABB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7090">
    <w:abstractNumId w:val="14"/>
  </w:num>
  <w:num w:numId="2" w16cid:durableId="1232622174">
    <w:abstractNumId w:val="11"/>
  </w:num>
  <w:num w:numId="3" w16cid:durableId="1006783260">
    <w:abstractNumId w:val="20"/>
  </w:num>
  <w:num w:numId="4" w16cid:durableId="1982617054">
    <w:abstractNumId w:val="12"/>
  </w:num>
  <w:num w:numId="5" w16cid:durableId="878320702">
    <w:abstractNumId w:val="17"/>
  </w:num>
  <w:num w:numId="6" w16cid:durableId="322508006">
    <w:abstractNumId w:val="22"/>
  </w:num>
  <w:num w:numId="7" w16cid:durableId="556740218">
    <w:abstractNumId w:val="21"/>
  </w:num>
  <w:num w:numId="8" w16cid:durableId="1064840825">
    <w:abstractNumId w:val="13"/>
  </w:num>
  <w:num w:numId="9" w16cid:durableId="5920077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066649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35488117">
    <w:abstractNumId w:val="10"/>
  </w:num>
  <w:num w:numId="12" w16cid:durableId="574626956">
    <w:abstractNumId w:val="18"/>
  </w:num>
  <w:num w:numId="13" w16cid:durableId="1524517241">
    <w:abstractNumId w:val="19"/>
  </w:num>
  <w:num w:numId="14" w16cid:durableId="1509755185">
    <w:abstractNumId w:val="16"/>
  </w:num>
  <w:num w:numId="15" w16cid:durableId="1590383018">
    <w:abstractNumId w:val="9"/>
  </w:num>
  <w:num w:numId="16" w16cid:durableId="499547059">
    <w:abstractNumId w:val="7"/>
  </w:num>
  <w:num w:numId="17" w16cid:durableId="228272364">
    <w:abstractNumId w:val="6"/>
  </w:num>
  <w:num w:numId="18" w16cid:durableId="1897158348">
    <w:abstractNumId w:val="5"/>
  </w:num>
  <w:num w:numId="19" w16cid:durableId="567810461">
    <w:abstractNumId w:val="4"/>
  </w:num>
  <w:num w:numId="20" w16cid:durableId="1389643372">
    <w:abstractNumId w:val="8"/>
  </w:num>
  <w:num w:numId="21" w16cid:durableId="650910717">
    <w:abstractNumId w:val="3"/>
  </w:num>
  <w:num w:numId="22" w16cid:durableId="381633402">
    <w:abstractNumId w:val="2"/>
  </w:num>
  <w:num w:numId="23" w16cid:durableId="1696809724">
    <w:abstractNumId w:val="1"/>
  </w:num>
  <w:num w:numId="24" w16cid:durableId="17026312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gins, Kimberly">
    <w15:presenceInfo w15:providerId="AD" w15:userId="S-1-5-21-3931225680-1871015619-2963001510-2288437"/>
  </w15:person>
  <w15:person w15:author="Sevick, Carter J">
    <w15:presenceInfo w15:providerId="AD" w15:userId="S-1-5-21-3931225680-1871015619-2963001510-1393869"/>
  </w15:person>
  <w15:person w15:author="Wiggins, Kimberly [2]">
    <w15:presenceInfo w15:providerId="AD" w15:userId="S::kimberly.wiggins@cuanschutz.edu::23e41ff0-8327-47b3-bfa5-f65afc7e2c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6ED"/>
    <w:rsid w:val="00001706"/>
    <w:rsid w:val="0001033E"/>
    <w:rsid w:val="000178C4"/>
    <w:rsid w:val="000246E3"/>
    <w:rsid w:val="0002701F"/>
    <w:rsid w:val="00047436"/>
    <w:rsid w:val="000C79CE"/>
    <w:rsid w:val="001069FF"/>
    <w:rsid w:val="00141577"/>
    <w:rsid w:val="00154D81"/>
    <w:rsid w:val="00166B9A"/>
    <w:rsid w:val="001A2141"/>
    <w:rsid w:val="001C0967"/>
    <w:rsid w:val="001C6A1D"/>
    <w:rsid w:val="001E2D5C"/>
    <w:rsid w:val="002B0D92"/>
    <w:rsid w:val="002C6385"/>
    <w:rsid w:val="003B76F2"/>
    <w:rsid w:val="003F47DF"/>
    <w:rsid w:val="003F502F"/>
    <w:rsid w:val="004B7BB7"/>
    <w:rsid w:val="004C21B6"/>
    <w:rsid w:val="005322E8"/>
    <w:rsid w:val="005359F1"/>
    <w:rsid w:val="00537BA7"/>
    <w:rsid w:val="005C50DA"/>
    <w:rsid w:val="005D1FC0"/>
    <w:rsid w:val="0065296D"/>
    <w:rsid w:val="007371DD"/>
    <w:rsid w:val="00787161"/>
    <w:rsid w:val="007B52DB"/>
    <w:rsid w:val="008342D5"/>
    <w:rsid w:val="008C25E4"/>
    <w:rsid w:val="0090264F"/>
    <w:rsid w:val="0093362A"/>
    <w:rsid w:val="0098185C"/>
    <w:rsid w:val="009A77A1"/>
    <w:rsid w:val="00A00B0B"/>
    <w:rsid w:val="00A721F9"/>
    <w:rsid w:val="00AC259A"/>
    <w:rsid w:val="00AD5A31"/>
    <w:rsid w:val="00BE1C81"/>
    <w:rsid w:val="00C01919"/>
    <w:rsid w:val="00C01B7D"/>
    <w:rsid w:val="00C54002"/>
    <w:rsid w:val="00C931DF"/>
    <w:rsid w:val="00C933E7"/>
    <w:rsid w:val="00CB025A"/>
    <w:rsid w:val="00D646ED"/>
    <w:rsid w:val="00DA4AF0"/>
    <w:rsid w:val="00DB74D4"/>
    <w:rsid w:val="00DD15B1"/>
    <w:rsid w:val="00DF4B25"/>
    <w:rsid w:val="00E10053"/>
    <w:rsid w:val="00E34401"/>
    <w:rsid w:val="00E35358"/>
    <w:rsid w:val="00E46691"/>
    <w:rsid w:val="00E81630"/>
    <w:rsid w:val="00EA6296"/>
    <w:rsid w:val="00EB1CC3"/>
    <w:rsid w:val="00EE72A1"/>
    <w:rsid w:val="00F3177A"/>
    <w:rsid w:val="00F325F9"/>
    <w:rsid w:val="00F541F5"/>
    <w:rsid w:val="00FC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52CD"/>
  <w15:chartTrackingRefBased/>
  <w15:docId w15:val="{79812C76-1D17-492E-A1D2-C2117678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5F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264F"/>
    <w:pPr>
      <w:keepNext/>
      <w:autoSpaceDE w:val="0"/>
      <w:autoSpaceDN w:val="0"/>
      <w:spacing w:before="240"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90264F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64F"/>
    <w:rPr>
      <w:rFonts w:eastAsiaTheme="majorEastAsia" w:cstheme="majorBidi"/>
      <w:b/>
      <w:bCs/>
      <w:kern w:val="3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64F"/>
    <w:rPr>
      <w:rFonts w:eastAsiaTheme="majorEastAsia" w:cstheme="majorBidi"/>
      <w:color w:val="1F3763" w:themeColor="accent1" w:themeShade="7F"/>
      <w:sz w:val="22"/>
    </w:rPr>
  </w:style>
  <w:style w:type="paragraph" w:customStyle="1" w:styleId="code">
    <w:name w:val="code"/>
    <w:basedOn w:val="Normal"/>
    <w:link w:val="codeChar"/>
    <w:qFormat/>
    <w:rsid w:val="003B76F2"/>
    <w:pPr>
      <w:spacing w:after="0"/>
    </w:pPr>
    <w:rPr>
      <w:rFonts w:ascii="Courier New" w:hAnsi="Courier New"/>
      <w:color w:val="C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3B76F2"/>
    <w:rPr>
      <w:rFonts w:ascii="Courier New" w:hAnsi="Courier New"/>
      <w:color w:val="C00000"/>
      <w:sz w:val="20"/>
      <w:szCs w:val="20"/>
    </w:rPr>
  </w:style>
  <w:style w:type="table" w:customStyle="1" w:styleId="Table">
    <w:name w:val="Table"/>
    <w:semiHidden/>
    <w:unhideWhenUsed/>
    <w:qFormat/>
    <w:rsid w:val="00F325F9"/>
    <w:rPr>
      <w:rFonts w:ascii="Arial Narrow" w:hAnsi="Arial Narrow"/>
      <w:sz w:val="20"/>
      <w:szCs w:val="20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ListParagraph">
    <w:name w:val="List Paragraph"/>
    <w:basedOn w:val="Normal"/>
    <w:uiPriority w:val="34"/>
    <w:qFormat/>
    <w:rsid w:val="00D646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74D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502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E72A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72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72A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25E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C25EE"/>
  </w:style>
  <w:style w:type="paragraph" w:styleId="Footer">
    <w:name w:val="footer"/>
    <w:basedOn w:val="Normal"/>
    <w:link w:val="FooterChar"/>
    <w:uiPriority w:val="99"/>
    <w:unhideWhenUsed/>
    <w:rsid w:val="00FC25E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25EE"/>
  </w:style>
  <w:style w:type="character" w:styleId="CommentReference">
    <w:name w:val="annotation reference"/>
    <w:basedOn w:val="DefaultParagraphFont"/>
    <w:uiPriority w:val="99"/>
    <w:semiHidden/>
    <w:unhideWhenUsed/>
    <w:rsid w:val="002B0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D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D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D9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A77A1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14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24765-10FF-4ACF-A9B3-1CA45E1EA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Kimberly</dc:creator>
  <cp:keywords/>
  <dc:description/>
  <cp:lastModifiedBy>Wiggins, Kimberly</cp:lastModifiedBy>
  <cp:revision>23</cp:revision>
  <dcterms:created xsi:type="dcterms:W3CDTF">2022-12-15T21:42:00Z</dcterms:created>
  <dcterms:modified xsi:type="dcterms:W3CDTF">2022-12-16T17:29:00Z</dcterms:modified>
</cp:coreProperties>
</file>