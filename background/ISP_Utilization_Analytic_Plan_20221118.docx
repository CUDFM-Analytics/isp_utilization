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F758F" w14:textId="2DB91B81" w:rsidR="000A36AA" w:rsidRPr="000A36AA" w:rsidRDefault="0018662A" w:rsidP="00B76BD0">
      <w:pPr>
        <w:pStyle w:val="Heading1"/>
      </w:pPr>
      <w:r w:rsidRPr="000A36AA">
        <w:t>Analytic Plan: ISP Utilization</w:t>
      </w:r>
    </w:p>
    <w:p w14:paraId="0E0694D2" w14:textId="77777777" w:rsidR="000A36AA" w:rsidRPr="000A36AA" w:rsidRDefault="000A36AA" w:rsidP="000A36AA"/>
    <w:p w14:paraId="2D87F144" w14:textId="77777777" w:rsidR="000A36AA" w:rsidRPr="000A36AA" w:rsidRDefault="000A36AA" w:rsidP="000A36AA">
      <w:pPr>
        <w:pStyle w:val="Heading2"/>
      </w:pPr>
      <w:r w:rsidRPr="000A36AA">
        <w:t>Project Details</w:t>
      </w:r>
    </w:p>
    <w:p w14:paraId="533F814A" w14:textId="77777777" w:rsidR="000A36AA" w:rsidRPr="000A36AA" w:rsidRDefault="000A36AA" w:rsidP="000A36AA">
      <w:pPr>
        <w:rPr>
          <w:bCs/>
        </w:rPr>
      </w:pPr>
    </w:p>
    <w:p w14:paraId="464FC794" w14:textId="77777777" w:rsidR="000A36AA" w:rsidRPr="000A36AA" w:rsidRDefault="000A36AA" w:rsidP="00E03F4F">
      <w:pPr>
        <w:pStyle w:val="Heading3"/>
      </w:pPr>
      <w:r w:rsidRPr="000A36AA">
        <w:t>Lead Investigator/s</w:t>
      </w:r>
    </w:p>
    <w:p w14:paraId="3B7E17A9" w14:textId="6F966CA8" w:rsidR="000A36AA" w:rsidRDefault="000A36AA" w:rsidP="000A36AA">
      <w:pPr>
        <w:rPr>
          <w:bCs/>
        </w:rPr>
      </w:pPr>
      <w:r w:rsidRPr="000A36AA">
        <w:rPr>
          <w:bCs/>
        </w:rPr>
        <w:t>Mark Gritz, Perry Dickinson, Miriam Dickinson</w:t>
      </w:r>
    </w:p>
    <w:p w14:paraId="78D36F3A" w14:textId="77777777" w:rsidR="000A36AA" w:rsidRPr="000A36AA" w:rsidRDefault="000A36AA" w:rsidP="000A36AA">
      <w:pPr>
        <w:rPr>
          <w:bCs/>
        </w:rPr>
      </w:pPr>
    </w:p>
    <w:p w14:paraId="6E1EDAD5" w14:textId="77777777" w:rsidR="000A36AA" w:rsidRPr="000A36AA" w:rsidRDefault="000A36AA" w:rsidP="00E03F4F">
      <w:pPr>
        <w:pStyle w:val="Heading3"/>
      </w:pPr>
      <w:r w:rsidRPr="000A36AA">
        <w:t>Project Team Members</w:t>
      </w:r>
    </w:p>
    <w:p w14:paraId="1A9440D7" w14:textId="2327912B" w:rsidR="000A36AA" w:rsidRPr="000A36AA" w:rsidRDefault="000A36AA" w:rsidP="000A36AA">
      <w:r w:rsidRPr="000A36AA">
        <w:t>Carter Sevick, Kim Wiggins</w:t>
      </w:r>
    </w:p>
    <w:p w14:paraId="510B4F25" w14:textId="77777777" w:rsidR="000A36AA" w:rsidRPr="000A36AA" w:rsidRDefault="000A36AA" w:rsidP="000A36AA">
      <w:pPr>
        <w:rPr>
          <w:bCs/>
        </w:rPr>
      </w:pPr>
    </w:p>
    <w:p w14:paraId="108E66CC" w14:textId="2B549CCB" w:rsidR="000A36AA" w:rsidRPr="000A36AA" w:rsidRDefault="000A36AA" w:rsidP="00E03F4F">
      <w:pPr>
        <w:pStyle w:val="Heading3"/>
      </w:pPr>
      <w:r w:rsidRPr="000A36AA">
        <w:t>Research Objective(s)</w:t>
      </w:r>
    </w:p>
    <w:p w14:paraId="45D6325E" w14:textId="418E0CC3" w:rsidR="00A00209" w:rsidRDefault="000A36AA" w:rsidP="000A36AA">
      <w:r w:rsidRPr="00F772D3">
        <w:t xml:space="preserve">Do PCMPs that participated in ISP have </w:t>
      </w:r>
      <w:proofErr w:type="spellStart"/>
      <w:proofErr w:type="gramStart"/>
      <w:r w:rsidRPr="00F772D3">
        <w:t>a</w:t>
      </w:r>
      <w:proofErr w:type="spellEnd"/>
      <w:proofErr w:type="gramEnd"/>
      <w:r w:rsidRPr="00F772D3">
        <w:t xml:space="preserve"> improved outcomes for attributed members compared to members </w:t>
      </w:r>
      <w:proofErr w:type="spellStart"/>
      <w:r w:rsidRPr="00F772D3">
        <w:t>atttributed</w:t>
      </w:r>
      <w:proofErr w:type="spellEnd"/>
      <w:r w:rsidRPr="00F772D3">
        <w:t xml:space="preserve"> to PCMPs that did not participate in ISP?</w:t>
      </w:r>
      <w:r w:rsidR="00E6429B">
        <w:t xml:space="preserve">  </w:t>
      </w:r>
    </w:p>
    <w:p w14:paraId="1D4714A1" w14:textId="4AEF1DA9" w:rsidR="000A36AA" w:rsidRDefault="000A36AA" w:rsidP="000A36AA"/>
    <w:p w14:paraId="5251A693" w14:textId="0C764AC3" w:rsidR="000A36AA" w:rsidRDefault="000A36AA" w:rsidP="00E03F4F">
      <w:pPr>
        <w:pStyle w:val="Heading3"/>
      </w:pPr>
      <w:r>
        <w:t>Time Period</w:t>
      </w:r>
    </w:p>
    <w:p w14:paraId="581E5080" w14:textId="400E5D3D" w:rsidR="000A36AA" w:rsidRDefault="000A36AA" w:rsidP="000A36AA">
      <w:r>
        <w:t>July 1 2015 – June 30 2022</w:t>
      </w:r>
    </w:p>
    <w:p w14:paraId="76B002AE" w14:textId="77777777" w:rsidR="00E16A2F" w:rsidRPr="00C32B28" w:rsidRDefault="00E16A2F" w:rsidP="00E16A2F">
      <w:pPr>
        <w:rPr>
          <w:bCs/>
        </w:rPr>
      </w:pPr>
    </w:p>
    <w:p w14:paraId="58B1075A" w14:textId="77777777" w:rsidR="00E16A2F" w:rsidRDefault="00E16A2F" w:rsidP="00E03F4F">
      <w:pPr>
        <w:pStyle w:val="Heading3"/>
      </w:pPr>
      <w:r w:rsidRPr="00870517">
        <w:t>Patient, Practice Cohorts/Subjects</w:t>
      </w:r>
    </w:p>
    <w:p w14:paraId="6BB9C9C4" w14:textId="77777777" w:rsidR="00E16A2F" w:rsidRPr="00452E59" w:rsidRDefault="00E16A2F" w:rsidP="00452E59">
      <w:pPr>
        <w:pStyle w:val="Heading4"/>
      </w:pPr>
      <w:r w:rsidRPr="00452E59">
        <w:t>Inclusion Criteria</w:t>
      </w:r>
    </w:p>
    <w:p w14:paraId="2FE2E094" w14:textId="4580CCD7" w:rsidR="00E16A2F" w:rsidRDefault="00E16A2F" w:rsidP="00E16A2F">
      <w:pPr>
        <w:ind w:left="270"/>
      </w:pPr>
      <w:r w:rsidRPr="0052639D">
        <w:t xml:space="preserve">Health First Colorado Members ages </w:t>
      </w:r>
      <w:r w:rsidR="0011555D">
        <w:t>0 -</w:t>
      </w:r>
      <w:r w:rsidRPr="0052639D">
        <w:t xml:space="preserve"> 64 </w:t>
      </w:r>
      <w:r w:rsidR="00F76B45">
        <w:t>a</w:t>
      </w:r>
      <w:r w:rsidR="0011555D">
        <w:t>/</w:t>
      </w:r>
      <w:r w:rsidR="00F76B45">
        <w:t>o</w:t>
      </w:r>
      <w:r w:rsidRPr="0052639D">
        <w:t xml:space="preserve"> </w:t>
      </w:r>
      <w:r w:rsidR="0018202F">
        <w:t>07/01</w:t>
      </w:r>
      <w:r w:rsidR="0011555D">
        <w:t>/SFY</w:t>
      </w:r>
      <w:r w:rsidRPr="0052639D">
        <w:t xml:space="preserve"> </w:t>
      </w:r>
      <w:r w:rsidR="00F76B45">
        <w:t>(</w:t>
      </w:r>
      <w:r w:rsidR="00CF6DFF">
        <w:t>18/19, 19/20, 20/21, and 21/22</w:t>
      </w:r>
      <w:r w:rsidR="00F76B45">
        <w:t>)</w:t>
      </w:r>
      <w:r>
        <w:t>, having:</w:t>
      </w:r>
    </w:p>
    <w:p w14:paraId="2DCE63B6" w14:textId="77777777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at least one month of eligibility for Health First Colorado</w:t>
      </w:r>
    </w:p>
    <w:p w14:paraId="61D3FDB4" w14:textId="402903CD" w:rsidR="00E16A2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>not continuously enrolled in a physical health managed care plan</w:t>
      </w:r>
      <w:r w:rsidR="006B084F">
        <w:t>, where</w:t>
      </w:r>
    </w:p>
    <w:p w14:paraId="0083B2D5" w14:textId="1EF899CA" w:rsidR="006B084F" w:rsidRDefault="006B084F" w:rsidP="006B084F">
      <w:pPr>
        <w:pStyle w:val="ListParagraph"/>
        <w:numPr>
          <w:ilvl w:val="1"/>
          <w:numId w:val="8"/>
        </w:numPr>
      </w:pPr>
      <w:r>
        <w:t>continuously: if all months =0, exclude</w:t>
      </w:r>
    </w:p>
    <w:p w14:paraId="4230944D" w14:textId="3DDA820A" w:rsidR="006B084F" w:rsidRDefault="006B084F" w:rsidP="006B084F">
      <w:pPr>
        <w:pStyle w:val="ListParagraph"/>
        <w:numPr>
          <w:ilvl w:val="1"/>
          <w:numId w:val="8"/>
        </w:numPr>
      </w:pPr>
      <w:r>
        <w:t xml:space="preserve">if </w:t>
      </w:r>
      <w:r w:rsidR="00B52C4B">
        <w:t>combination:</w:t>
      </w:r>
      <w:r>
        <w:t xml:space="preserve"> use only months =0</w:t>
      </w:r>
    </w:p>
    <w:p w14:paraId="364914BD" w14:textId="7EE1FA20" w:rsidR="00CF6DFF" w:rsidRDefault="00E16A2F" w:rsidP="00E16A2F">
      <w:pPr>
        <w:pStyle w:val="ListParagraph"/>
        <w:numPr>
          <w:ilvl w:val="0"/>
          <w:numId w:val="8"/>
        </w:numPr>
        <w:ind w:left="810"/>
      </w:pPr>
      <w:r w:rsidRPr="0052639D">
        <w:t xml:space="preserve">attributed to a PCMP in any of SFYs </w:t>
      </w:r>
      <w:r w:rsidR="00F772D3">
        <w:br/>
      </w:r>
    </w:p>
    <w:p w14:paraId="02EDFDD6" w14:textId="794BBB2E" w:rsidR="00134097" w:rsidRDefault="0053079B" w:rsidP="0053079B">
      <w:pPr>
        <w:ind w:left="270"/>
      </w:pPr>
      <w:r>
        <w:t>Claims Data</w:t>
      </w:r>
      <w:r w:rsidR="00134097">
        <w:t xml:space="preserve"> for members identified above:</w:t>
      </w:r>
    </w:p>
    <w:p w14:paraId="134412CC" w14:textId="470724AD" w:rsidR="00134097" w:rsidRDefault="00134097" w:rsidP="00134097">
      <w:pPr>
        <w:pStyle w:val="ListParagraph"/>
        <w:numPr>
          <w:ilvl w:val="0"/>
          <w:numId w:val="11"/>
        </w:numPr>
        <w:ind w:left="990"/>
      </w:pPr>
      <w:r>
        <w:t xml:space="preserve">Time Range: 07/01/2015 - 06/30/2022 </w:t>
      </w:r>
    </w:p>
    <w:p w14:paraId="734682F6" w14:textId="1E67E836" w:rsidR="0053079B" w:rsidRDefault="0053079B" w:rsidP="0053079B">
      <w:pPr>
        <w:pStyle w:val="ListParagraph"/>
        <w:numPr>
          <w:ilvl w:val="0"/>
          <w:numId w:val="10"/>
        </w:numPr>
      </w:pPr>
      <w:r>
        <w:t>Claims data 07/01/2015 - 06/30/2018 to be used to develop risk adjustments for model</w:t>
      </w:r>
    </w:p>
    <w:p w14:paraId="731B1877" w14:textId="77777777" w:rsidR="0053079B" w:rsidRDefault="0053079B" w:rsidP="0053079B">
      <w:pPr>
        <w:pStyle w:val="ListParagraph"/>
        <w:numPr>
          <w:ilvl w:val="0"/>
          <w:numId w:val="10"/>
        </w:numPr>
      </w:pPr>
      <w:r>
        <w:t xml:space="preserve">Claims data 07/01/2018 - 06/30/2022 to be used in analysis </w:t>
      </w:r>
    </w:p>
    <w:p w14:paraId="6731A548" w14:textId="77777777" w:rsidR="0053079B" w:rsidRDefault="0053079B" w:rsidP="0053079B"/>
    <w:p w14:paraId="79670F15" w14:textId="77777777" w:rsidR="00E16A2F" w:rsidRDefault="00E16A2F" w:rsidP="00452E59">
      <w:pPr>
        <w:pStyle w:val="Heading4"/>
      </w:pPr>
      <w:r w:rsidRPr="00870517">
        <w:t xml:space="preserve">Exclusion </w:t>
      </w:r>
      <w:r w:rsidRPr="00D220BE">
        <w:t>Criteria</w:t>
      </w:r>
    </w:p>
    <w:p w14:paraId="6B1C1C70" w14:textId="26A8B30E" w:rsidR="00E16A2F" w:rsidRDefault="00E16A2F" w:rsidP="00736CA3">
      <w:r>
        <w:t>Dental</w:t>
      </w:r>
    </w:p>
    <w:p w14:paraId="30E9F8A7" w14:textId="77777777" w:rsidR="00736CA3" w:rsidRPr="00870517" w:rsidRDefault="00736CA3" w:rsidP="00736CA3"/>
    <w:p w14:paraId="1D6EE317" w14:textId="7855F226" w:rsidR="00E16A2F" w:rsidRDefault="00E16A2F" w:rsidP="00452E59">
      <w:pPr>
        <w:pStyle w:val="Heading4"/>
      </w:pPr>
      <w:r w:rsidRPr="00870517">
        <w:t>Study Site</w:t>
      </w:r>
      <w:r w:rsidR="008E6902">
        <w:t>s</w:t>
      </w:r>
    </w:p>
    <w:p w14:paraId="14379950" w14:textId="5F8CCF13" w:rsidR="008E6902" w:rsidRPr="008E6902" w:rsidRDefault="008E6902" w:rsidP="008E6902">
      <w:r>
        <w:t>ISP vs non-ISP, based on pcmp_loc_id matching</w:t>
      </w:r>
    </w:p>
    <w:p w14:paraId="0216DBA5" w14:textId="77777777" w:rsidR="002B1F30" w:rsidRPr="00870517" w:rsidRDefault="002B1F30" w:rsidP="002B1F30"/>
    <w:p w14:paraId="2512C3C1" w14:textId="39E3CF4E" w:rsidR="00E16A2F" w:rsidRPr="00870517" w:rsidRDefault="003D4F19" w:rsidP="00E16A2F">
      <w:pPr>
        <w:pStyle w:val="Heading2"/>
      </w:pPr>
      <w:r>
        <w:t>OUTCOMES, Measures, Metrics</w:t>
      </w:r>
    </w:p>
    <w:p w14:paraId="5BEC9A8E" w14:textId="35EC4EB7" w:rsidR="00E16A2F" w:rsidRDefault="00746FD9" w:rsidP="00E16A2F">
      <w:r>
        <w:t>Email from MG to ISP team</w:t>
      </w:r>
      <w:r w:rsidR="00F95847">
        <w:t xml:space="preserve"> Nov 2022:</w:t>
      </w:r>
    </w:p>
    <w:p w14:paraId="04274BF4" w14:textId="77777777" w:rsidR="00746FD9" w:rsidRDefault="00746FD9" w:rsidP="00746FD9">
      <w:pPr>
        <w:rPr>
          <w:rFonts w:ascii="Times New Roman" w:hAnsi="Times New Roman" w:cs="Times New Roman"/>
          <w:sz w:val="24"/>
          <w:szCs w:val="24"/>
        </w:rPr>
      </w:pPr>
    </w:p>
    <w:p w14:paraId="26C94713" w14:textId="66B68C0A" w:rsidR="00746FD9" w:rsidRDefault="00746FD9" w:rsidP="00746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Regarding outcomes, I am thinking our primary outcomes would be:</w:t>
      </w:r>
    </w:p>
    <w:p w14:paraId="12B869F7" w14:textId="77777777" w:rsidR="00746FD9" w:rsidRDefault="00746FD9" w:rsidP="00746FD9">
      <w:pPr>
        <w:pStyle w:val="ListParagraph"/>
        <w:numPr>
          <w:ilvl w:val="0"/>
          <w:numId w:val="21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FFS total cost of care in month/quarter</w:t>
      </w:r>
    </w:p>
    <w:p w14:paraId="47C5D5D6" w14:textId="77777777" w:rsidR="00746FD9" w:rsidRDefault="00746FD9" w:rsidP="00746FD9">
      <w:pPr>
        <w:pStyle w:val="ListParagraph"/>
        <w:numPr>
          <w:ilvl w:val="0"/>
          <w:numId w:val="21"/>
        </w:numPr>
        <w:contextualSpacing w:val="0"/>
        <w:rPr>
          <w:rFonts w:eastAsia="Times New Roman"/>
        </w:rPr>
      </w:pPr>
      <w:r>
        <w:rPr>
          <w:rFonts w:eastAsia="Times New Roman"/>
        </w:rPr>
        <w:t>Utilization of primary care services – need to decide if use count models for # of visits or logit model for probability of any use in month/quarter</w:t>
      </w:r>
    </w:p>
    <w:p w14:paraId="0BA959EC" w14:textId="77777777" w:rsidR="00746FD9" w:rsidRDefault="00746FD9" w:rsidP="00746FD9">
      <w:pPr>
        <w:pStyle w:val="ListParagraph"/>
        <w:numPr>
          <w:ilvl w:val="0"/>
          <w:numId w:val="21"/>
        </w:numPr>
        <w:contextualSpacing w:val="0"/>
        <w:rPr>
          <w:rFonts w:eastAsia="Times New Roman"/>
        </w:rPr>
      </w:pPr>
      <w:r>
        <w:rPr>
          <w:rFonts w:eastAsia="Times New Roman"/>
        </w:rPr>
        <w:t>Utilization of non-ED, non-hospital Capitated BH services - need to decide if use count models for # of encounters or logit model for probability of any use in month/quarter</w:t>
      </w:r>
    </w:p>
    <w:p w14:paraId="7AEB6AC7" w14:textId="77777777" w:rsidR="00746FD9" w:rsidRDefault="00746FD9" w:rsidP="00746F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other analyses we are also measuring a variety of additional cost and utilization measures for a variety of reasons. These could easily be incorporated into our analytic file if we want some secondary measures.  I would </w:t>
      </w:r>
      <w:r>
        <w:rPr>
          <w:rFonts w:ascii="Times New Roman" w:hAnsi="Times New Roman" w:cs="Times New Roman"/>
          <w:sz w:val="24"/>
          <w:szCs w:val="24"/>
        </w:rPr>
        <w:lastRenderedPageBreak/>
        <w:t>appreciate your thoughts on which if any of these we would want. Note, we have separated out certain drugs for our foster care work and these are separated out below.</w:t>
      </w:r>
    </w:p>
    <w:p w14:paraId="346C4F67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eastAsia="Times New Roman"/>
        </w:rPr>
        <w:t>Utilization of emergency department services - need to decide if include both FFS and Capitated BH ED together or separately</w:t>
      </w:r>
    </w:p>
    <w:p w14:paraId="3A2EE6AE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Hospital Capitated BH services</w:t>
      </w:r>
    </w:p>
    <w:p w14:paraId="345466E5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hospital services</w:t>
      </w:r>
    </w:p>
    <w:p w14:paraId="24FC362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BH services</w:t>
      </w:r>
    </w:p>
    <w:p w14:paraId="7AB77E7D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Diagnostic Procedures</w:t>
      </w:r>
    </w:p>
    <w:p w14:paraId="6C7C844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Transportation</w:t>
      </w:r>
    </w:p>
    <w:p w14:paraId="7FECB11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HH Therapy</w:t>
      </w:r>
    </w:p>
    <w:p w14:paraId="3653FE27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Ancillary</w:t>
      </w:r>
    </w:p>
    <w:p w14:paraId="4F49FCCD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hospitalizations</w:t>
      </w:r>
    </w:p>
    <w:p w14:paraId="64742E1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Primary care</w:t>
      </w:r>
    </w:p>
    <w:p w14:paraId="581A3972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ER</w:t>
      </w:r>
    </w:p>
    <w:p w14:paraId="011AB09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BH</w:t>
      </w:r>
    </w:p>
    <w:p w14:paraId="77F66DF1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Ancillary</w:t>
      </w:r>
    </w:p>
    <w:p w14:paraId="43E4C0DF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HH Therapy</w:t>
      </w:r>
    </w:p>
    <w:p w14:paraId="39C7F5DE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Diagnostic Procedures</w:t>
      </w:r>
    </w:p>
    <w:p w14:paraId="47300ABB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Transportation</w:t>
      </w:r>
    </w:p>
    <w:p w14:paraId="191893E8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Pharmacy cost – need to decide if separate psychotropic and non-psychotropic costs</w:t>
      </w:r>
    </w:p>
    <w:p w14:paraId="5EEEFB4E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Antidepressant</w:t>
      </w:r>
    </w:p>
    <w:p w14:paraId="112BB8E1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Antipsychotic</w:t>
      </w:r>
    </w:p>
    <w:p w14:paraId="55604589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Stimulant</w:t>
      </w:r>
    </w:p>
    <w:p w14:paraId="695882A4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cost Bipolar Drug</w:t>
      </w:r>
    </w:p>
    <w:p w14:paraId="0398C0AC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 xml:space="preserve">FFS cost </w:t>
      </w:r>
      <w:proofErr w:type="spellStart"/>
      <w:r>
        <w:rPr>
          <w:rFonts w:eastAsia="Times New Roman"/>
        </w:rPr>
        <w:t>Benzodiazapine</w:t>
      </w:r>
      <w:proofErr w:type="spellEnd"/>
    </w:p>
    <w:p w14:paraId="162439F7" w14:textId="77777777" w:rsidR="00746FD9" w:rsidRDefault="00746FD9" w:rsidP="00746FD9">
      <w:pPr>
        <w:pStyle w:val="ListParagraph"/>
        <w:numPr>
          <w:ilvl w:val="0"/>
          <w:numId w:val="22"/>
        </w:numPr>
        <w:contextualSpacing w:val="0"/>
        <w:rPr>
          <w:rFonts w:eastAsia="Times New Roman"/>
        </w:rPr>
      </w:pPr>
      <w:r>
        <w:rPr>
          <w:rFonts w:eastAsia="Times New Roman"/>
        </w:rPr>
        <w:t>FFS Alpha_2_Agonist</w:t>
      </w:r>
    </w:p>
    <w:p w14:paraId="79B2D584" w14:textId="77777777" w:rsidR="00746FD9" w:rsidRDefault="00746FD9" w:rsidP="00E16A2F"/>
    <w:p w14:paraId="5C1CE5CB" w14:textId="65A65631" w:rsidR="00F95847" w:rsidRDefault="00F95847" w:rsidP="00E03F4F">
      <w:pPr>
        <w:pStyle w:val="Heading3"/>
      </w:pPr>
      <w:r>
        <w:t xml:space="preserve">From Analysis Spec Document Sent Prior to above: </w:t>
      </w:r>
    </w:p>
    <w:p w14:paraId="68133F80" w14:textId="1CAAB636" w:rsidR="003D4F19" w:rsidRDefault="003D4F19" w:rsidP="00F95847">
      <w:pPr>
        <w:pStyle w:val="Heading4"/>
      </w:pPr>
      <w:r>
        <w:t>Context</w:t>
      </w:r>
    </w:p>
    <w:p w14:paraId="71002D28" w14:textId="77777777" w:rsidR="00461A05" w:rsidRPr="00461A05" w:rsidRDefault="00461A05" w:rsidP="00461A05"/>
    <w:p w14:paraId="5F186A61" w14:textId="735B908D" w:rsidR="003D4F19" w:rsidRDefault="003D4F19" w:rsidP="003D4F19">
      <w:r>
        <w:t>Attribution to PCMPs / Trends in Monthly Attribution, as measured by:</w:t>
      </w:r>
    </w:p>
    <w:p w14:paraId="1E693CB5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at any time in FY</w:t>
      </w:r>
    </w:p>
    <w:p w14:paraId="41C0EA1C" w14:textId="77777777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FY</w:t>
      </w:r>
    </w:p>
    <w:p w14:paraId="695B9216" w14:textId="41D2F5BE" w:rsidR="003D4F19" w:rsidRDefault="003D4F19" w:rsidP="003D4F19">
      <w:pPr>
        <w:pStyle w:val="ListParagraph"/>
        <w:numPr>
          <w:ilvl w:val="0"/>
          <w:numId w:val="14"/>
        </w:numPr>
      </w:pPr>
      <w:r>
        <w:t>Number of Unique Individuals attributed 6mo or more in all FY’s</w:t>
      </w:r>
      <w:r w:rsidR="00211394">
        <w:br/>
      </w:r>
    </w:p>
    <w:p w14:paraId="23B79640" w14:textId="2F7405D9" w:rsidR="00574577" w:rsidRDefault="00574577" w:rsidP="00574577">
      <w:r>
        <w:t>Member Characteristics</w:t>
      </w:r>
    </w:p>
    <w:p w14:paraId="11113585" w14:textId="741DF04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for Health First Colorado</w:t>
      </w:r>
    </w:p>
    <w:p w14:paraId="3B979641" w14:textId="16960906" w:rsidR="00574577" w:rsidRDefault="00574577" w:rsidP="00574577">
      <w:pPr>
        <w:pStyle w:val="ListParagraph"/>
        <w:numPr>
          <w:ilvl w:val="0"/>
          <w:numId w:val="16"/>
        </w:numPr>
      </w:pPr>
      <w:r>
        <w:t>Number of months eligible and enrolled in a physical health managed care plan</w:t>
      </w:r>
    </w:p>
    <w:p w14:paraId="69AD3855" w14:textId="36B0DCD5" w:rsidR="003D4F19" w:rsidRDefault="003D4F19" w:rsidP="003D4F19">
      <w:r>
        <w:t xml:space="preserve"> </w:t>
      </w:r>
    </w:p>
    <w:p w14:paraId="3A14B6B0" w14:textId="3A335017" w:rsidR="0063059B" w:rsidRPr="003D4F19" w:rsidRDefault="00461A05" w:rsidP="00F95847">
      <w:pPr>
        <w:pStyle w:val="Heading4"/>
      </w:pPr>
      <w:r>
        <w:t>HCPF Data Measure Outcomes</w:t>
      </w:r>
    </w:p>
    <w:tbl>
      <w:tblPr>
        <w:tblW w:w="10795" w:type="dxa"/>
        <w:tblCellMar>
          <w:top w:w="14" w:type="dxa"/>
          <w:left w:w="58" w:type="dxa"/>
          <w:bottom w:w="14" w:type="dxa"/>
          <w:right w:w="58" w:type="dxa"/>
        </w:tblCellMar>
        <w:tblLook w:val="04A0" w:firstRow="1" w:lastRow="0" w:firstColumn="1" w:lastColumn="0" w:noHBand="0" w:noVBand="1"/>
        <w:tblPrChange w:id="0" w:author="Wiggins, Kimberly" w:date="2023-02-20T11:24:00Z">
          <w:tblPr>
            <w:tblW w:w="9985" w:type="dxa"/>
            <w:tblCellMar>
              <w:top w:w="14" w:type="dxa"/>
              <w:left w:w="58" w:type="dxa"/>
              <w:bottom w:w="14" w:type="dxa"/>
              <w:right w:w="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1345"/>
        <w:gridCol w:w="1080"/>
        <w:gridCol w:w="1620"/>
        <w:gridCol w:w="5940"/>
        <w:gridCol w:w="810"/>
        <w:tblGridChange w:id="1">
          <w:tblGrid>
            <w:gridCol w:w="1345"/>
            <w:gridCol w:w="1080"/>
            <w:gridCol w:w="1620"/>
            <w:gridCol w:w="5940"/>
          </w:tblGrid>
        </w:tblGridChange>
      </w:tblGrid>
      <w:tr w:rsidR="00446AA1" w:rsidRPr="00353D17" w14:paraId="659C6AAC" w14:textId="77777777" w:rsidTr="002C0B57">
        <w:trPr>
          <w:trHeight w:val="288"/>
          <w:trPrChange w:id="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PrChange w:id="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</w:tcPr>
            </w:tcPrChange>
          </w:tcPr>
          <w:p w14:paraId="3EEE7524" w14:textId="53764DDB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Level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PrChange w:id="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</w:tcPr>
            </w:tcPrChange>
          </w:tcPr>
          <w:p w14:paraId="628669AC" w14:textId="1CF50389" w:rsidR="00446AA1" w:rsidRPr="00574577" w:rsidRDefault="00446AA1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574577">
              <w:rPr>
                <w:rFonts w:ascii="Calibri" w:eastAsia="Times New Roman" w:hAnsi="Calibri" w:cs="Calibri"/>
                <w:b/>
                <w:bCs/>
                <w:color w:val="000000"/>
              </w:rPr>
              <w:t>Outcome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noWrap/>
            <w:tcPrChange w:id="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  <w:noWrap/>
              </w:tcPr>
            </w:tcPrChange>
          </w:tcPr>
          <w:p w14:paraId="5D10BCC5" w14:textId="67B8E8FD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Measure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tcPrChange w:id="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7E6E6" w:themeFill="background2"/>
              </w:tcPr>
            </w:tcPrChange>
          </w:tcPr>
          <w:p w14:paraId="75735BFA" w14:textId="76406146" w:rsidR="00446AA1" w:rsidRPr="00574577" w:rsidRDefault="00574577" w:rsidP="00446AA1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Metric</w:t>
            </w:r>
          </w:p>
        </w:tc>
      </w:tr>
      <w:tr w:rsidR="00446AA1" w:rsidRPr="00353D17" w14:paraId="3CEEC69B" w14:textId="6C97785F" w:rsidTr="002C0B57">
        <w:trPr>
          <w:trHeight w:val="288"/>
          <w:trPrChange w:id="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550EC6" w14:textId="0025FC98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Primary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86A971" w14:textId="7E955E62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1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60E8E2C" w14:textId="5990DD4D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1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770E9A1" w14:textId="6693AD7A" w:rsidR="00446AA1" w:rsidRPr="00353D17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PMPM Total FFS cost of care (excluding Dental)</w:t>
            </w:r>
          </w:p>
        </w:tc>
      </w:tr>
      <w:tr w:rsidR="00446AA1" w:rsidRPr="00353D17" w14:paraId="79264292" w14:textId="77777777" w:rsidTr="002C0B57">
        <w:trPr>
          <w:trHeight w:val="288"/>
          <w:trPrChange w:id="1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E71F4FF" w14:textId="1145885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Primary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6F72F1B" w14:textId="06A1F97B" w:rsidR="00446AA1" w:rsidRPr="00863DA5" w:rsidRDefault="00FE421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tcPrChange w:id="1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</w:tcPr>
            </w:tcPrChange>
          </w:tcPr>
          <w:p w14:paraId="04D0AEC9" w14:textId="3A1F1F0E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Behav</w:t>
            </w:r>
            <w:proofErr w:type="spellEnd"/>
            <w:r w:rsidRPr="00863DA5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tcPrChange w:id="1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</w:tcPr>
            </w:tcPrChange>
          </w:tcPr>
          <w:p w14:paraId="54CE07D2" w14:textId="2C3587BC" w:rsidR="00446AA1" w:rsidRPr="00863DA5" w:rsidRDefault="00446AA1" w:rsidP="0069180A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 xml:space="preserve"># of other encounters </w:t>
            </w:r>
            <w:r w:rsidR="004F1A2A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2DBEB634" w14:textId="1A5286A5" w:rsidTr="002C0B57">
        <w:trPr>
          <w:trHeight w:val="288"/>
          <w:trPrChange w:id="1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F731202" w14:textId="4C580AE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1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A8938E8" w14:textId="26F3E01C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272B6DB" w14:textId="63D70289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25DDB76B" w14:textId="00AF5E8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PC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18A86E4A" w14:textId="1AB325FB" w:rsidTr="002C0B57">
        <w:trPr>
          <w:trHeight w:val="288"/>
          <w:trPrChange w:id="2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4D78BDF" w14:textId="68A6A518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7CD219C" w14:textId="36ED82C6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2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860A9EF" w14:textId="0D58EEC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2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F63DC69" w14:textId="5252B56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Telehealth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674F4F0" w14:textId="4ADB6452" w:rsidTr="002C0B57">
        <w:trPr>
          <w:trHeight w:val="288"/>
          <w:trPrChange w:id="2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6831DD7" w14:textId="5C1870E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2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5888E56" w14:textId="42342A34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09BCEF9" w14:textId="038F24EF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45FE1E0" w14:textId="3F016A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STBH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E0410F5" w14:textId="0B2C1A8A" w:rsidTr="002C0B57">
        <w:trPr>
          <w:trHeight w:val="288"/>
          <w:trPrChange w:id="3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9EF2AF4" w14:textId="30AFDF9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7E62F6DF" w14:textId="540EBB97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3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FE56AC3" w14:textId="02C944D9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3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F3D90EE" w14:textId="393364F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5DFC6583" w14:textId="287976F2" w:rsidTr="002C0B57">
        <w:trPr>
          <w:trHeight w:val="288"/>
          <w:trPrChange w:id="3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2B3493C" w14:textId="6621EBB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3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0AFD37D" w14:textId="213692C9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D0B68DC" w14:textId="35A5B22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4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19C2A24E" w14:textId="77F6FD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Diagnosis codes of SBIRT Services (CPT codes)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624F0DE5" w14:textId="406C9395" w:rsidTr="002C0B57">
        <w:trPr>
          <w:trHeight w:val="288"/>
          <w:trPrChange w:id="4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E6BFBA5" w14:textId="3E5BA97C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A929FA9" w14:textId="58B473EE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4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36CF4B86" w14:textId="6451360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Primary care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4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99133F6" w14:textId="2B8083A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PC</w:t>
            </w:r>
          </w:p>
        </w:tc>
      </w:tr>
      <w:tr w:rsidR="00446AA1" w:rsidRPr="00353D17" w14:paraId="1C9EFBCA" w14:textId="1BA9F18B" w:rsidTr="002C0B57">
        <w:trPr>
          <w:trHeight w:val="288"/>
          <w:trPrChange w:id="4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08C64658" w14:textId="5D81DF20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4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9D76805" w14:textId="21DB7608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76A90BB3" w14:textId="0603C63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E32CFAE" w14:textId="6DACBE9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of # of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45E53DBD" w14:textId="6FC25ABF" w:rsidTr="002C0B57">
        <w:trPr>
          <w:trHeight w:val="288"/>
          <w:trPrChange w:id="5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BF3E42E" w14:textId="5A59A9BD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lastRenderedPageBreak/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F280B06" w14:textId="5B13989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5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A2E31C0" w14:textId="37BE6B52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ED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5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79376385" w14:textId="1990B03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ED services</w:t>
            </w:r>
          </w:p>
        </w:tc>
      </w:tr>
      <w:tr w:rsidR="00446AA1" w:rsidRPr="00353D17" w14:paraId="2C31FDFA" w14:textId="063ABE63" w:rsidTr="002C0B57">
        <w:trPr>
          <w:trHeight w:val="288"/>
          <w:trPrChange w:id="5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2C096BC5" w14:textId="3CD18CB4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5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01CCE0A" w14:textId="29CCFAD2" w:rsidR="00446AA1" w:rsidRPr="00FE4211" w:rsidRDefault="00FE421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Util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E7C3601" w14:textId="5E3B9DAD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6E309A01" w14:textId="099C3808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Utilization # of hospital services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0D8616A" w14:textId="0D55A52F" w:rsidTr="002C0B57">
        <w:trPr>
          <w:trHeight w:val="288"/>
          <w:trPrChange w:id="6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1C36390A" w14:textId="4E0FB573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C0B7477" w14:textId="074EDF5A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6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4E92701" w14:textId="5C192774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Hospitalizations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6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F8A1A45" w14:textId="656121BE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hospitalizations</w:t>
            </w:r>
          </w:p>
        </w:tc>
      </w:tr>
      <w:tr w:rsidR="00446AA1" w:rsidRPr="00353D17" w14:paraId="72D32C56" w14:textId="3063056F" w:rsidTr="002C0B57">
        <w:trPr>
          <w:trHeight w:val="288"/>
          <w:trPrChange w:id="6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18A2ACD" w14:textId="4BB0D15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6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B972B45" w14:textId="77DB3976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Cost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546ACE0" w14:textId="6E7FE593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Pharmacy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7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362C8DE" w14:textId="0AEB0CB7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PMPM cost of prescriptions</w:t>
            </w:r>
          </w:p>
        </w:tc>
      </w:tr>
      <w:tr w:rsidR="00446AA1" w:rsidRPr="00353D17" w14:paraId="022E4611" w14:textId="28C67440" w:rsidTr="002C0B57">
        <w:trPr>
          <w:trHeight w:val="288"/>
          <w:trPrChange w:id="72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3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3DCDF5F8" w14:textId="595D061F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Secondary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4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5A0CACE8" w14:textId="303865CB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75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6466DC43" w14:textId="3163BB14" w:rsidR="00446AA1" w:rsidRPr="00353D17" w:rsidRDefault="00446AA1" w:rsidP="0069180A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proofErr w:type="spellEnd"/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76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591CE143" w14:textId="297F9970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ED visits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3A9C5840" w14:textId="5819A00E" w:rsidTr="002C0B57">
        <w:trPr>
          <w:trHeight w:val="288"/>
          <w:trPrChange w:id="77" w:author="Wiggins, Kimberly" w:date="2023-02-20T11:24:00Z">
            <w:trPr>
              <w:trHeight w:val="288"/>
            </w:trPr>
          </w:trPrChange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8" w:author="Wiggins, Kimberly" w:date="2023-02-20T11:24:00Z">
              <w:tcPr>
                <w:tcW w:w="1345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4686EBF7" w14:textId="60C0C095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>Tertiary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tcPrChange w:id="79" w:author="Wiggins, Kimberly" w:date="2023-02-20T11:24:00Z">
              <w:tcPr>
                <w:tcW w:w="108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</w:tcPrChange>
          </w:tcPr>
          <w:p w14:paraId="6EE672C3" w14:textId="7EA5F562" w:rsidR="00446AA1" w:rsidRPr="00FE4211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FE4211">
              <w:rPr>
                <w:rFonts w:eastAsia="Times New Roman"/>
                <w:color w:val="000000"/>
                <w:sz w:val="20"/>
                <w:szCs w:val="20"/>
              </w:rPr>
              <w:t>Utilization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  <w:tcPrChange w:id="80" w:author="Wiggins, Kimberly" w:date="2023-02-20T11:24:00Z">
              <w:tcPr>
                <w:tcW w:w="162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4442AABB" w14:textId="3352146D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proofErr w:type="spellStart"/>
            <w:r w:rsidRPr="00353D17">
              <w:rPr>
                <w:rFonts w:eastAsia="Times New Roman"/>
                <w:color w:val="000000"/>
                <w:sz w:val="20"/>
                <w:szCs w:val="20"/>
              </w:rPr>
              <w:t>Behav</w:t>
            </w:r>
            <w:proofErr w:type="spellEnd"/>
            <w:r w:rsidRPr="00FE4211">
              <w:rPr>
                <w:rFonts w:eastAsia="Times New Roman"/>
                <w:color w:val="000000"/>
                <w:sz w:val="20"/>
                <w:szCs w:val="20"/>
              </w:rPr>
              <w:t xml:space="preserve"> </w:t>
            </w:r>
            <w:r w:rsidRPr="00353D17">
              <w:rPr>
                <w:rFonts w:eastAsia="Times New Roman"/>
                <w:color w:val="000000"/>
                <w:sz w:val="20"/>
                <w:szCs w:val="20"/>
              </w:rPr>
              <w:t>Health</w:t>
            </w:r>
          </w:p>
        </w:tc>
        <w:tc>
          <w:tcPr>
            <w:tcW w:w="67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  <w:tcPrChange w:id="81" w:author="Wiggins, Kimberly" w:date="2023-02-20T11:24:00Z">
              <w:tcPr>
                <w:tcW w:w="5940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vAlign w:val="center"/>
                <w:hideMark/>
              </w:tcPr>
            </w:tcPrChange>
          </w:tcPr>
          <w:p w14:paraId="4C9C9663" w14:textId="482C8936" w:rsidR="00446AA1" w:rsidRPr="00353D17" w:rsidRDefault="00446AA1" w:rsidP="0069180A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353D17">
              <w:rPr>
                <w:rFonts w:eastAsia="Times New Roman"/>
                <w:color w:val="000000"/>
                <w:sz w:val="20"/>
                <w:szCs w:val="20"/>
              </w:rPr>
              <w:t xml:space="preserve"># of capitated hospitalizations </w:t>
            </w:r>
            <w:r w:rsidR="004F1A2A">
              <w:rPr>
                <w:rFonts w:eastAsia="Times New Roman"/>
                <w:color w:val="000000"/>
                <w:sz w:val="20"/>
                <w:szCs w:val="20"/>
              </w:rPr>
              <w:t>in a quarter</w:t>
            </w:r>
          </w:p>
        </w:tc>
      </w:tr>
      <w:tr w:rsidR="00446AA1" w:rsidRPr="00353D17" w14:paraId="7CBDD961" w14:textId="214FA2AC" w:rsidTr="00FE4211">
        <w:trPr>
          <w:gridAfter w:val="1"/>
          <w:wAfter w:w="810" w:type="dxa"/>
          <w:trHeight w:val="288"/>
          <w:del w:id="82" w:author="Wiggins, Kimberly" w:date="2023-02-20T11:24:00Z"/>
        </w:trPr>
        <w:tc>
          <w:tcPr>
            <w:tcW w:w="1345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bottom"/>
          </w:tcPr>
          <w:p w14:paraId="32730A9C" w14:textId="34EF1BDA" w:rsidR="00446AA1" w:rsidRPr="00353D17" w:rsidRDefault="00446AA1" w:rsidP="0063059B">
            <w:pPr>
              <w:rPr>
                <w:del w:id="83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C1526DE" w14:textId="77777777" w:rsidR="00446AA1" w:rsidRPr="00353D17" w:rsidRDefault="00446AA1" w:rsidP="0063059B">
            <w:pPr>
              <w:rPr>
                <w:del w:id="84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F27215" w14:textId="19CD8287" w:rsidR="00446AA1" w:rsidRPr="00353D17" w:rsidRDefault="00446AA1" w:rsidP="0063059B">
            <w:pPr>
              <w:rPr>
                <w:del w:id="85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20F5982" w14:textId="342291AA" w:rsidR="00446AA1" w:rsidRPr="00353D17" w:rsidRDefault="00446AA1" w:rsidP="0063059B">
            <w:pPr>
              <w:rPr>
                <w:del w:id="86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</w:tc>
      </w:tr>
    </w:tbl>
    <w:p w14:paraId="1B663A7E" w14:textId="3BDEBC74" w:rsidR="008B152D" w:rsidRDefault="008B152D" w:rsidP="008B152D">
      <w:pPr>
        <w:rPr>
          <w:ins w:id="87" w:author="Wiggins, Kimberly" w:date="2023-02-20T11:24:00Z"/>
        </w:rPr>
      </w:pPr>
    </w:p>
    <w:p w14:paraId="6AF08F52" w14:textId="3EE86602" w:rsidR="008B152D" w:rsidRDefault="008B152D" w:rsidP="008B152D">
      <w:pPr>
        <w:rPr>
          <w:ins w:id="88" w:author="Wiggins, Kimberly" w:date="2023-02-20T11:24:00Z"/>
        </w:rPr>
      </w:pPr>
      <w:ins w:id="89" w:author="Wiggins, Kimberly" w:date="2023-02-20T11:24:00Z">
        <w:r>
          <w:t xml:space="preserve">FILES </w:t>
        </w:r>
      </w:ins>
    </w:p>
    <w:p w14:paraId="68851675" w14:textId="3FD51500" w:rsidR="008B152D" w:rsidRDefault="008B152D" w:rsidP="008B152D">
      <w:pPr>
        <w:pStyle w:val="ListParagraph"/>
        <w:numPr>
          <w:ilvl w:val="0"/>
          <w:numId w:val="31"/>
        </w:numPr>
        <w:rPr>
          <w:ins w:id="90" w:author="Wiggins, Kimberly" w:date="2023-02-20T11:24:00Z"/>
        </w:rPr>
      </w:pPr>
      <w:ins w:id="91" w:author="Wiggins, Kimberly" w:date="2023-02-20T11:24:00Z">
        <w:r>
          <w:t xml:space="preserve">Meeting Notes: </w:t>
        </w:r>
      </w:ins>
    </w:p>
    <w:p w14:paraId="2C32BAD4" w14:textId="77777777" w:rsidR="008B152D" w:rsidRDefault="008B152D" w:rsidP="008B152D">
      <w:pPr>
        <w:pStyle w:val="ListParagraph"/>
        <w:numPr>
          <w:ilvl w:val="0"/>
          <w:numId w:val="31"/>
        </w:numPr>
        <w:rPr>
          <w:ins w:id="92" w:author="Wiggins, Kimberly" w:date="2023-02-20T11:24:00Z"/>
        </w:rPr>
      </w:pPr>
      <w:ins w:id="93" w:author="Wiggins, Kimberly" w:date="2023-02-20T11:24:00Z">
        <w:r>
          <w:t>Variable Lists:</w:t>
        </w:r>
      </w:ins>
    </w:p>
    <w:p w14:paraId="749E279A" w14:textId="0D525FD2" w:rsidR="008B152D" w:rsidRDefault="008B152D" w:rsidP="008B152D">
      <w:pPr>
        <w:pStyle w:val="ListParagraph"/>
        <w:numPr>
          <w:ilvl w:val="1"/>
          <w:numId w:val="31"/>
        </w:numPr>
        <w:rPr>
          <w:ins w:id="94" w:author="Wiggins, Kimberly" w:date="2023-02-20T11:24:00Z"/>
        </w:rPr>
      </w:pPr>
      <w:ins w:id="95" w:author="Wiggins, Kimberly" w:date="2023-02-20T11:24:00Z">
        <w:r>
          <w:t>isp_util_var_list_20230209.xlsx</w:t>
        </w:r>
      </w:ins>
    </w:p>
    <w:p w14:paraId="3DD02CD9" w14:textId="4BD1F5F7" w:rsidR="008B152D" w:rsidRDefault="008B152D" w:rsidP="008B152D">
      <w:pPr>
        <w:pStyle w:val="ListParagraph"/>
        <w:numPr>
          <w:ilvl w:val="2"/>
          <w:numId w:val="31"/>
        </w:numPr>
        <w:rPr>
          <w:ins w:id="96" w:author="Wiggins, Kimberly" w:date="2023-02-20T11:24:00Z"/>
        </w:rPr>
      </w:pPr>
      <w:ins w:id="97" w:author="Wiggins, Kimberly" w:date="2023-02-20T11:24:00Z">
        <w:r>
          <w:t>Last discussion/ changes: 02/01/2023</w:t>
        </w:r>
      </w:ins>
    </w:p>
    <w:p w14:paraId="734D293B" w14:textId="77777777" w:rsidR="008B152D" w:rsidRDefault="008B152D" w:rsidP="008B152D">
      <w:pPr>
        <w:rPr>
          <w:ins w:id="98" w:author="Wiggins, Kimberly" w:date="2023-02-20T11:24:00Z"/>
        </w:rPr>
      </w:pPr>
    </w:p>
    <w:p w14:paraId="36D19458" w14:textId="1A17BACE" w:rsidR="00353D17" w:rsidRPr="00870517" w:rsidRDefault="00353D17" w:rsidP="00353D17">
      <w:pPr>
        <w:pStyle w:val="Heading2"/>
      </w:pPr>
      <w:r>
        <w:t>VARIABLES</w:t>
      </w:r>
      <w:r w:rsidR="00A9163A">
        <w:t xml:space="preserve"> &amp; DATA SOURCES </w:t>
      </w:r>
    </w:p>
    <w:p w14:paraId="415C450F" w14:textId="440228EA" w:rsidR="00A9163A" w:rsidRDefault="00A9163A" w:rsidP="00F95847">
      <w:r>
        <w:t>Meeting</w:t>
      </w:r>
      <w:r w:rsidR="00F95847">
        <w:t xml:space="preserve">s with Carter; various changes through 12/16 – landed on: </w:t>
      </w:r>
    </w:p>
    <w:p w14:paraId="056CA4A5" w14:textId="4FE0E382" w:rsidR="00347C33" w:rsidRDefault="00347C33" w:rsidP="00F95847">
      <w:pPr>
        <w:rPr>
          <w:ins w:id="99" w:author="Wiggins, Kimberly" w:date="2023-02-20T11:24:00Z"/>
        </w:rPr>
      </w:pPr>
      <w:ins w:id="100" w:author="Wiggins, Kimberly" w:date="2023-02-20T11:24:00Z">
        <w:r>
          <w:t>From analytic subset folder in HCPF, source datasets:</w:t>
        </w:r>
      </w:ins>
    </w:p>
    <w:p w14:paraId="3B326F60" w14:textId="0902C760" w:rsidR="00A9163A" w:rsidRDefault="00F95847" w:rsidP="00A9163A">
      <w:pPr>
        <w:pStyle w:val="ListParagraph"/>
        <w:numPr>
          <w:ilvl w:val="0"/>
          <w:numId w:val="20"/>
        </w:numPr>
      </w:pPr>
      <w:del w:id="101" w:author="Wiggins, Kimberly" w:date="2023-02-20T11:24:00Z">
        <w:r>
          <w:delText xml:space="preserve">A) </w:delText>
        </w:r>
      </w:del>
      <w:r w:rsidR="00A9163A">
        <w:t xml:space="preserve">Qry_longitudinal </w:t>
      </w:r>
      <w:r>
        <w:t xml:space="preserve">(the dataset formerly known as </w:t>
      </w:r>
      <w:proofErr w:type="spellStart"/>
      <w:r w:rsidR="00A9163A">
        <w:t>Medicaidlong</w:t>
      </w:r>
      <w:proofErr w:type="spellEnd"/>
      <w:r>
        <w:t xml:space="preserve"> from </w:t>
      </w:r>
      <w:proofErr w:type="spellStart"/>
      <w:r>
        <w:t>bidm</w:t>
      </w:r>
      <w:proofErr w:type="spellEnd"/>
      <w:r>
        <w:t>/</w:t>
      </w:r>
      <w:proofErr w:type="spellStart"/>
      <w:r>
        <w:t>bhjt</w:t>
      </w:r>
      <w:proofErr w:type="spellEnd"/>
      <w:r>
        <w:t>)</w:t>
      </w:r>
    </w:p>
    <w:p w14:paraId="2134D381" w14:textId="7729A4B9" w:rsidR="00353D17" w:rsidRDefault="00F95847" w:rsidP="00A9163A">
      <w:pPr>
        <w:pStyle w:val="ListParagraph"/>
        <w:numPr>
          <w:ilvl w:val="0"/>
          <w:numId w:val="20"/>
        </w:numPr>
      </w:pPr>
      <w:del w:id="102" w:author="Wiggins, Kimberly" w:date="2023-02-20T11:24:00Z">
        <w:r>
          <w:delText xml:space="preserve">B) </w:delText>
        </w:r>
      </w:del>
      <w:r w:rsidR="00A9163A">
        <w:t>Qry_</w:t>
      </w:r>
      <w:r>
        <w:t>demographics</w:t>
      </w:r>
      <w:del w:id="103" w:author="Wiggins, Kimberly" w:date="2023-02-20T11:24:00Z">
        <w:r>
          <w:delText xml:space="preserve"> (… meddemog, bhjt)</w:delText>
        </w:r>
      </w:del>
    </w:p>
    <w:p w14:paraId="3E615AEC" w14:textId="511AA708" w:rsidR="005A0B0C" w:rsidRDefault="00347C33" w:rsidP="00A9163A">
      <w:pPr>
        <w:pStyle w:val="ListParagraph"/>
        <w:numPr>
          <w:ilvl w:val="0"/>
          <w:numId w:val="20"/>
        </w:numPr>
        <w:rPr>
          <w:ins w:id="104" w:author="Wiggins, Kimberly" w:date="2023-02-20T11:24:00Z"/>
        </w:rPr>
      </w:pPr>
      <w:proofErr w:type="spellStart"/>
      <w:ins w:id="105" w:author="Wiggins, Kimberly" w:date="2023-02-20T11:24:00Z">
        <w:r>
          <w:t>Qry_</w:t>
        </w:r>
      </w:ins>
      <w:r w:rsidR="00B93D8B">
        <w:t>bho</w:t>
      </w:r>
      <w:proofErr w:type="spellEnd"/>
      <w:r w:rsidR="00B93D8B">
        <w:t>_</w:t>
      </w:r>
    </w:p>
    <w:p w14:paraId="5027BCAC" w14:textId="5EF73845" w:rsidR="00032536" w:rsidRDefault="00032536" w:rsidP="00017FD3"/>
    <w:p w14:paraId="3373475F" w14:textId="23B3BD49" w:rsidR="00F95847" w:rsidRPr="00DB74D4" w:rsidRDefault="00F95847" w:rsidP="00202F91">
      <w:pPr>
        <w:pStyle w:val="Heading3"/>
      </w:pPr>
      <w:r w:rsidRPr="00DB74D4">
        <w:t>MEMBER</w:t>
      </w:r>
      <w:r w:rsidR="00202F91">
        <w:t>S</w:t>
      </w:r>
    </w:p>
    <w:p w14:paraId="6885E88B" w14:textId="77777777" w:rsidR="00F95847" w:rsidRDefault="00F95847" w:rsidP="00F95847">
      <w:pPr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All Health First Colorado Members ages 0 – 64 as of June 30 of each SFY and had at least one month of eligibility for Health First Colorado, not continuously enrolled in a physical health managed care plan and attributed to a PCMP in any of SFYs 18/19, 19/20, 20/21 and 21/22</w:t>
      </w:r>
    </w:p>
    <w:tbl>
      <w:tblPr>
        <w:tblStyle w:val="TableGrid"/>
        <w:tblW w:w="10705" w:type="dxa"/>
        <w:tblLayout w:type="fixed"/>
        <w:tblCellMar>
          <w:left w:w="29" w:type="dxa"/>
          <w:right w:w="29" w:type="dxa"/>
        </w:tblCellMar>
        <w:tblLook w:val="04A0" w:firstRow="1" w:lastRow="0" w:firstColumn="1" w:lastColumn="0" w:noHBand="0" w:noVBand="1"/>
        <w:tblPrChange w:id="106" w:author="Wiggins, Kimberly" w:date="2023-02-20T11:24:00Z">
          <w:tblPr>
            <w:tblStyle w:val="TableGrid"/>
            <w:tblW w:w="10075" w:type="dxa"/>
            <w:tblLayout w:type="fixed"/>
            <w:tblCellMar>
              <w:left w:w="29" w:type="dxa"/>
              <w:right w:w="2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145"/>
        <w:gridCol w:w="2790"/>
        <w:gridCol w:w="1530"/>
        <w:gridCol w:w="3240"/>
        <w:tblGridChange w:id="107">
          <w:tblGrid>
            <w:gridCol w:w="3145"/>
            <w:gridCol w:w="2790"/>
            <w:gridCol w:w="1530"/>
            <w:gridCol w:w="2610"/>
            <w:gridCol w:w="630"/>
          </w:tblGrid>
        </w:tblGridChange>
      </w:tblGrid>
      <w:tr w:rsidR="00F95847" w14:paraId="0C9A0E1C" w14:textId="77777777" w:rsidTr="00B93D8B">
        <w:trPr>
          <w:trPrChange w:id="108" w:author="Wiggins, Kimberly" w:date="2023-02-20T11:24:00Z">
            <w:trPr>
              <w:gridAfter w:val="0"/>
            </w:trPr>
          </w:trPrChange>
        </w:trPr>
        <w:tc>
          <w:tcPr>
            <w:tcW w:w="3145" w:type="dxa"/>
            <w:tcPrChange w:id="109" w:author="Wiggins, Kimberly" w:date="2023-02-20T11:24:00Z">
              <w:tcPr>
                <w:tcW w:w="3145" w:type="dxa"/>
              </w:tcPr>
            </w:tcPrChange>
          </w:tcPr>
          <w:p w14:paraId="7436FEF3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790" w:type="dxa"/>
            <w:tcPrChange w:id="110" w:author="Wiggins, Kimberly" w:date="2023-02-20T11:24:00Z">
              <w:tcPr>
                <w:tcW w:w="2790" w:type="dxa"/>
              </w:tcPr>
            </w:tcPrChange>
          </w:tcPr>
          <w:p w14:paraId="7CDFA40A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530" w:type="dxa"/>
            <w:tcPrChange w:id="111" w:author="Wiggins, Kimberly" w:date="2023-02-20T11:24:00Z">
              <w:tcPr>
                <w:tcW w:w="1530" w:type="dxa"/>
              </w:tcPr>
            </w:tcPrChange>
          </w:tcPr>
          <w:p w14:paraId="2AA505E6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3240" w:type="dxa"/>
            <w:tcPrChange w:id="112" w:author="Wiggins, Kimberly" w:date="2023-02-20T11:24:00Z">
              <w:tcPr>
                <w:tcW w:w="2610" w:type="dxa"/>
              </w:tcPr>
            </w:tcPrChange>
          </w:tcPr>
          <w:p w14:paraId="17E0228C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F95847" w14:paraId="6FDC69B0" w14:textId="77777777" w:rsidTr="00B93D8B">
        <w:trPr>
          <w:trPrChange w:id="113" w:author="Wiggins, Kimberly" w:date="2023-02-20T11:24:00Z">
            <w:trPr>
              <w:gridAfter w:val="0"/>
            </w:trPr>
          </w:trPrChange>
        </w:trPr>
        <w:tc>
          <w:tcPr>
            <w:tcW w:w="3145" w:type="dxa"/>
            <w:tcPrChange w:id="114" w:author="Wiggins, Kimberly" w:date="2023-02-20T11:24:00Z">
              <w:tcPr>
                <w:tcW w:w="3145" w:type="dxa"/>
              </w:tcPr>
            </w:tcPrChange>
          </w:tcPr>
          <w:p w14:paraId="0D1BF2F6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Health First Colorado Members</w:t>
            </w:r>
          </w:p>
        </w:tc>
        <w:tc>
          <w:tcPr>
            <w:tcW w:w="2790" w:type="dxa"/>
            <w:tcPrChange w:id="115" w:author="Wiggins, Kimberly" w:date="2023-02-20T11:24:00Z">
              <w:tcPr>
                <w:tcW w:w="2790" w:type="dxa"/>
              </w:tcPr>
            </w:tcPrChange>
          </w:tcPr>
          <w:p w14:paraId="04446FFB" w14:textId="3AB8227F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5088B4E4" w14:textId="293FB319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27907E53" w14:textId="4CDB6A09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PrChange w:id="116" w:author="Wiggins, Kimberly" w:date="2023-02-20T11:24:00Z">
              <w:tcPr>
                <w:tcW w:w="1530" w:type="dxa"/>
              </w:tcPr>
            </w:tcPrChange>
          </w:tcPr>
          <w:p w14:paraId="6D4AF46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del w:id="117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delText>clnt_id =</w:delText>
              </w:r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br/>
              </w:r>
            </w:del>
            <w:r w:rsidRPr="0098185C">
              <w:rPr>
                <w:rFonts w:eastAsia="Times New Roman"/>
                <w:color w:val="000000"/>
                <w:sz w:val="20"/>
                <w:szCs w:val="20"/>
              </w:rPr>
              <w:t>mcaid_id</w:t>
            </w:r>
          </w:p>
        </w:tc>
        <w:tc>
          <w:tcPr>
            <w:tcW w:w="3240" w:type="dxa"/>
            <w:tcPrChange w:id="118" w:author="Wiggins, Kimberly" w:date="2023-02-20T11:24:00Z">
              <w:tcPr>
                <w:tcW w:w="2610" w:type="dxa"/>
              </w:tcPr>
            </w:tcPrChange>
          </w:tcPr>
          <w:p w14:paraId="6F8F8489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13FEB85B" w14:textId="77777777" w:rsidTr="00B93D8B">
        <w:trPr>
          <w:trPrChange w:id="119" w:author="Wiggins, Kimberly" w:date="2023-02-20T11:24:00Z">
            <w:trPr>
              <w:gridAfter w:val="0"/>
            </w:trPr>
          </w:trPrChange>
        </w:trPr>
        <w:tc>
          <w:tcPr>
            <w:tcW w:w="3145" w:type="dxa"/>
            <w:tcPrChange w:id="120" w:author="Wiggins, Kimberly" w:date="2023-02-20T11:24:00Z">
              <w:tcPr>
                <w:tcW w:w="3145" w:type="dxa"/>
              </w:tcPr>
            </w:tcPrChange>
          </w:tcPr>
          <w:p w14:paraId="75CF70C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790" w:type="dxa"/>
            <w:tcPrChange w:id="121" w:author="Wiggins, Kimberly" w:date="2023-02-20T11:24:00Z">
              <w:tcPr>
                <w:tcW w:w="2790" w:type="dxa"/>
              </w:tcPr>
            </w:tcPrChange>
          </w:tcPr>
          <w:p w14:paraId="606FA87F" w14:textId="77777777" w:rsidR="00F95847" w:rsidRPr="0098185C" w:rsidRDefault="00F95847" w:rsidP="00F9584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6A1E07D3" w14:textId="6D6F432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PrChange w:id="122" w:author="Wiggins, Kimberly" w:date="2023-02-20T11:24:00Z">
              <w:tcPr>
                <w:tcW w:w="1530" w:type="dxa"/>
              </w:tcPr>
            </w:tcPrChange>
          </w:tcPr>
          <w:p w14:paraId="1D1F07E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brth_dt</w:t>
            </w:r>
          </w:p>
        </w:tc>
        <w:tc>
          <w:tcPr>
            <w:tcW w:w="3240" w:type="dxa"/>
            <w:tcPrChange w:id="123" w:author="Wiggins, Kimberly" w:date="2023-02-20T11:24:00Z">
              <w:tcPr>
                <w:tcW w:w="2610" w:type="dxa"/>
              </w:tcPr>
            </w:tcPrChange>
          </w:tcPr>
          <w:p w14:paraId="4A7F62D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calculate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/ create new var</w:t>
            </w:r>
          </w:p>
        </w:tc>
      </w:tr>
      <w:tr w:rsidR="00F95847" w14:paraId="7FB53CBC" w14:textId="77777777" w:rsidTr="00B93D8B">
        <w:trPr>
          <w:trPrChange w:id="124" w:author="Wiggins, Kimberly" w:date="2023-02-20T11:24:00Z">
            <w:trPr>
              <w:gridAfter w:val="0"/>
            </w:trPr>
          </w:trPrChange>
        </w:trPr>
        <w:tc>
          <w:tcPr>
            <w:tcW w:w="3145" w:type="dxa"/>
            <w:tcPrChange w:id="125" w:author="Wiggins, Kimberly" w:date="2023-02-20T11:24:00Z">
              <w:tcPr>
                <w:tcW w:w="3145" w:type="dxa"/>
              </w:tcPr>
            </w:tcPrChange>
          </w:tcPr>
          <w:p w14:paraId="2DF3390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 xml:space="preserve">at least one month eligibility in </w:t>
            </w:r>
            <w:proofErr w:type="spellStart"/>
            <w:r w:rsidRPr="0098185C">
              <w:rPr>
                <w:rFonts w:eastAsia="Times New Roman"/>
                <w:color w:val="000000"/>
                <w:sz w:val="20"/>
                <w:szCs w:val="20"/>
              </w:rPr>
              <w:t>HealthFirst</w:t>
            </w:r>
            <w:proofErr w:type="spellEnd"/>
            <w:r w:rsidRPr="0098185C">
              <w:rPr>
                <w:rFonts w:eastAsia="Times New Roman"/>
                <w:color w:val="000000"/>
                <w:sz w:val="20"/>
                <w:szCs w:val="20"/>
              </w:rPr>
              <w:t xml:space="preserve"> CO</w:t>
            </w:r>
          </w:p>
        </w:tc>
        <w:tc>
          <w:tcPr>
            <w:tcW w:w="2790" w:type="dxa"/>
            <w:tcPrChange w:id="126" w:author="Wiggins, Kimberly" w:date="2023-02-20T11:24:00Z">
              <w:tcPr>
                <w:tcW w:w="2790" w:type="dxa"/>
              </w:tcPr>
            </w:tcPrChange>
          </w:tcPr>
          <w:p w14:paraId="1A5FDD5F" w14:textId="187FCC7D" w:rsidR="00F95847" w:rsidRPr="0098185C" w:rsidRDefault="00F95847" w:rsidP="00F9584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26D82423" w14:textId="34AE362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  <w:tcPrChange w:id="127" w:author="Wiggins, Kimberly" w:date="2023-02-20T11:24:00Z">
              <w:tcPr>
                <w:tcW w:w="1530" w:type="dxa"/>
              </w:tcPr>
            </w:tcPrChange>
          </w:tcPr>
          <w:p w14:paraId="4CEF08A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month &gt; 1</w:t>
            </w:r>
          </w:p>
        </w:tc>
        <w:tc>
          <w:tcPr>
            <w:tcW w:w="3240" w:type="dxa"/>
            <w:tcPrChange w:id="128" w:author="Wiggins, Kimberly" w:date="2023-02-20T11:24:00Z">
              <w:tcPr>
                <w:tcW w:w="2610" w:type="dxa"/>
              </w:tcPr>
            </w:tcPrChange>
          </w:tcPr>
          <w:p w14:paraId="092C3335" w14:textId="7F3AA973" w:rsidR="00F95847" w:rsidRPr="0098185C" w:rsidRDefault="00E03F4F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Style w:val="cf01"/>
              </w:rPr>
              <w:t xml:space="preserve">CS: if they are not in the util file, that just means they are not using. You will want to check with mark, but we usually take </w:t>
            </w:r>
            <w:proofErr w:type="spellStart"/>
            <w:r>
              <w:rPr>
                <w:rStyle w:val="cf01"/>
              </w:rPr>
              <w:t>managedcare</w:t>
            </w:r>
            <w:proofErr w:type="spellEnd"/>
            <w:r>
              <w:rPr>
                <w:rStyle w:val="cf01"/>
              </w:rPr>
              <w:t xml:space="preserve"> NE 1 and 1&lt;=</w:t>
            </w:r>
            <w:proofErr w:type="spellStart"/>
            <w:r>
              <w:rPr>
                <w:rStyle w:val="cf01"/>
              </w:rPr>
              <w:t>budget_group</w:t>
            </w:r>
            <w:proofErr w:type="spellEnd"/>
            <w:r>
              <w:rPr>
                <w:rStyle w:val="cf01"/>
              </w:rPr>
              <w:t>&lt;=15</w:t>
            </w:r>
          </w:p>
        </w:tc>
      </w:tr>
      <w:tr w:rsidR="00F95847" w14:paraId="0E466918" w14:textId="77777777" w:rsidTr="00B93D8B">
        <w:trPr>
          <w:trPrChange w:id="129" w:author="Wiggins, Kimberly" w:date="2023-02-20T11:24:00Z">
            <w:trPr>
              <w:gridAfter w:val="0"/>
            </w:trPr>
          </w:trPrChange>
        </w:trPr>
        <w:tc>
          <w:tcPr>
            <w:tcW w:w="3145" w:type="dxa"/>
            <w:tcPrChange w:id="130" w:author="Wiggins, Kimberly" w:date="2023-02-20T11:24:00Z">
              <w:tcPr>
                <w:tcW w:w="3145" w:type="dxa"/>
              </w:tcPr>
            </w:tcPrChange>
          </w:tcPr>
          <w:p w14:paraId="66E7F93F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not continuously enrolled in a physical health managed care plan</w:t>
            </w:r>
          </w:p>
        </w:tc>
        <w:tc>
          <w:tcPr>
            <w:tcW w:w="2790" w:type="dxa"/>
            <w:tcPrChange w:id="131" w:author="Wiggins, Kimberly" w:date="2023-02-20T11:24:00Z">
              <w:tcPr>
                <w:tcW w:w="2790" w:type="dxa"/>
              </w:tcPr>
            </w:tcPrChange>
          </w:tcPr>
          <w:p w14:paraId="6C1F0567" w14:textId="0F44EC12" w:rsidR="00F95847" w:rsidRPr="0098185C" w:rsidRDefault="00F95847" w:rsidP="00F95847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6C51D6F3" w14:textId="7D1F43C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 xml:space="preserve">/ with relevant where statements / qry_utilization file </w:t>
            </w:r>
          </w:p>
        </w:tc>
        <w:tc>
          <w:tcPr>
            <w:tcW w:w="1530" w:type="dxa"/>
            <w:tcPrChange w:id="132" w:author="Wiggins, Kimberly" w:date="2023-02-20T11:24:00Z">
              <w:tcPr>
                <w:tcW w:w="1530" w:type="dxa"/>
              </w:tcPr>
            </w:tcPrChange>
          </w:tcPr>
          <w:p w14:paraId="1AB02C27" w14:textId="6C8479BE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commentRangeStart w:id="133"/>
            <w:commentRangeEnd w:id="133"/>
            <w:r>
              <w:rPr>
                <w:rStyle w:val="CommentReference"/>
              </w:rPr>
              <w:commentReference w:id="133"/>
            </w:r>
          </w:p>
        </w:tc>
        <w:tc>
          <w:tcPr>
            <w:tcW w:w="3240" w:type="dxa"/>
            <w:tcPrChange w:id="134" w:author="Wiggins, Kimberly" w:date="2023-02-20T11:24:00Z">
              <w:tcPr>
                <w:tcW w:w="2610" w:type="dxa"/>
              </w:tcPr>
            </w:tcPrChange>
          </w:tcPr>
          <w:p w14:paraId="739AA204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42A33C77" w14:textId="77777777" w:rsidTr="00B93D8B">
        <w:trPr>
          <w:trPrChange w:id="135" w:author="Wiggins, Kimberly" w:date="2023-02-20T11:24:00Z">
            <w:trPr>
              <w:gridAfter w:val="0"/>
            </w:trPr>
          </w:trPrChange>
        </w:trPr>
        <w:tc>
          <w:tcPr>
            <w:tcW w:w="3145" w:type="dxa"/>
            <w:tcPrChange w:id="136" w:author="Wiggins, Kimberly" w:date="2023-02-20T11:24:00Z">
              <w:tcPr>
                <w:tcW w:w="3145" w:type="dxa"/>
              </w:tcPr>
            </w:tcPrChange>
          </w:tcPr>
          <w:p w14:paraId="3E3A781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attributed to a PCMP</w:t>
            </w:r>
          </w:p>
        </w:tc>
        <w:tc>
          <w:tcPr>
            <w:tcW w:w="2790" w:type="dxa"/>
            <w:tcPrChange w:id="137" w:author="Wiggins, Kimberly" w:date="2023-02-20T11:24:00Z">
              <w:tcPr>
                <w:tcW w:w="2790" w:type="dxa"/>
              </w:tcPr>
            </w:tcPrChange>
          </w:tcPr>
          <w:p w14:paraId="641DD0F0" w14:textId="5C85ADD8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</w:tc>
        <w:tc>
          <w:tcPr>
            <w:tcW w:w="1530" w:type="dxa"/>
            <w:tcPrChange w:id="138" w:author="Wiggins, Kimberly" w:date="2023-02-20T11:24:00Z">
              <w:tcPr>
                <w:tcW w:w="1530" w:type="dxa"/>
              </w:tcPr>
            </w:tcPrChange>
          </w:tcPr>
          <w:p w14:paraId="66E5651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pcmp_loc_id</w:t>
            </w:r>
          </w:p>
        </w:tc>
        <w:tc>
          <w:tcPr>
            <w:tcW w:w="3240" w:type="dxa"/>
            <w:tcPrChange w:id="139" w:author="Wiggins, Kimberly" w:date="2023-02-20T11:24:00Z">
              <w:tcPr>
                <w:tcW w:w="2610" w:type="dxa"/>
              </w:tcPr>
            </w:tcPrChange>
          </w:tcPr>
          <w:p w14:paraId="0963543C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ne ‘ ‘</w:t>
            </w:r>
          </w:p>
        </w:tc>
      </w:tr>
      <w:tr w:rsidR="000616B4" w14:paraId="220B2E82" w14:textId="77777777" w:rsidTr="00B93D8B">
        <w:trPr>
          <w:ins w:id="140" w:author="Wiggins, Kimberly" w:date="2023-02-20T11:24:00Z"/>
        </w:trPr>
        <w:tc>
          <w:tcPr>
            <w:tcW w:w="3145" w:type="dxa"/>
          </w:tcPr>
          <w:p w14:paraId="4EEC9310" w14:textId="4FF9EE1C" w:rsidR="000616B4" w:rsidRPr="0098185C" w:rsidRDefault="000616B4" w:rsidP="00F92633">
            <w:pPr>
              <w:rPr>
                <w:ins w:id="141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790" w:type="dxa"/>
          </w:tcPr>
          <w:p w14:paraId="64D29E55" w14:textId="2527FDD1" w:rsidR="000616B4" w:rsidRDefault="000616B4" w:rsidP="00F92633">
            <w:pPr>
              <w:rPr>
                <w:ins w:id="142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7F1114B1" w14:textId="77777777" w:rsidR="000616B4" w:rsidRPr="0098185C" w:rsidRDefault="000616B4" w:rsidP="00F92633">
            <w:pPr>
              <w:rPr>
                <w:ins w:id="143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3240" w:type="dxa"/>
          </w:tcPr>
          <w:p w14:paraId="4D53C721" w14:textId="03245D9D" w:rsidR="000616B4" w:rsidRPr="0098185C" w:rsidRDefault="000616B4" w:rsidP="00F92633">
            <w:pPr>
              <w:rPr>
                <w:ins w:id="144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0B5383B1" w14:textId="7AE598DB" w:rsidR="00F95847" w:rsidRDefault="00F95847" w:rsidP="00F95847">
      <w:pPr>
        <w:rPr>
          <w:rFonts w:eastAsia="Times New Roman"/>
          <w:color w:val="000000"/>
        </w:rPr>
      </w:pPr>
    </w:p>
    <w:p w14:paraId="5525F322" w14:textId="09417FB8" w:rsidR="0088571B" w:rsidRDefault="0088571B" w:rsidP="00F95847">
      <w:pPr>
        <w:rPr>
          <w:ins w:id="145" w:author="Wiggins, Kimberly" w:date="2023-02-20T11:24:00Z"/>
          <w:rFonts w:eastAsia="Times New Roman"/>
          <w:color w:val="000000"/>
        </w:rPr>
      </w:pPr>
      <w:ins w:id="146" w:author="Wiggins, Kimberly" w:date="2023-02-20T11:24:00Z">
        <w:r>
          <w:rPr>
            <w:rFonts w:eastAsia="Times New Roman"/>
            <w:color w:val="000000"/>
          </w:rPr>
          <w:t xml:space="preserve">Frequency, FY: </w:t>
        </w:r>
      </w:ins>
    </w:p>
    <w:p w14:paraId="30CD7B87" w14:textId="4F7E564A" w:rsidR="0088571B" w:rsidRPr="00D646ED" w:rsidRDefault="0088571B" w:rsidP="00934E0C">
      <w:pPr>
        <w:jc w:val="center"/>
        <w:rPr>
          <w:ins w:id="147" w:author="Wiggins, Kimberly" w:date="2023-02-20T11:24:00Z"/>
          <w:rFonts w:eastAsia="Times New Roman"/>
          <w:color w:val="000000"/>
        </w:rPr>
      </w:pPr>
    </w:p>
    <w:p w14:paraId="1DEFC457" w14:textId="77777777" w:rsidR="00F95847" w:rsidRPr="00DB74D4" w:rsidRDefault="00F95847" w:rsidP="00202F91">
      <w:pPr>
        <w:pStyle w:val="Heading3"/>
        <w:rPr>
          <w:rFonts w:eastAsia="Times New Roman"/>
        </w:rPr>
      </w:pPr>
      <w:r w:rsidRPr="00DB74D4">
        <w:rPr>
          <w:rFonts w:eastAsia="Times New Roman"/>
        </w:rPr>
        <w:t>MEMBER CHARACTERISTICS</w:t>
      </w:r>
    </w:p>
    <w:p w14:paraId="124C0970" w14:textId="77777777" w:rsidR="00F95847" w:rsidRPr="00D646ED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Age in years as of 6/30 of the respective SFY</w:t>
      </w:r>
    </w:p>
    <w:p w14:paraId="0A12BA46" w14:textId="77777777" w:rsidR="00F95847" w:rsidRPr="00D646ED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Sex</w:t>
      </w:r>
    </w:p>
    <w:p w14:paraId="0B80C5D5" w14:textId="77777777" w:rsidR="00F95847" w:rsidRPr="00D646ED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Race/ethnicity – use new HCPF race/ethnicity categories</w:t>
      </w:r>
    </w:p>
    <w:p w14:paraId="66322AE8" w14:textId="77777777" w:rsidR="00F95847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County of residence</w:t>
      </w:r>
    </w:p>
    <w:p w14:paraId="2DA4FEC4" w14:textId="77777777" w:rsidR="00F95847" w:rsidRPr="00D646ED" w:rsidRDefault="00F95847" w:rsidP="00F95847">
      <w:pPr>
        <w:pStyle w:val="ListParagraph"/>
        <w:numPr>
          <w:ilvl w:val="1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define</w:t>
      </w:r>
      <w:r>
        <w:rPr>
          <w:rFonts w:eastAsia="Times New Roman"/>
          <w:color w:val="000000"/>
        </w:rPr>
        <w:t>d</w:t>
      </w:r>
      <w:r w:rsidRPr="00D646ED">
        <w:rPr>
          <w:rFonts w:eastAsia="Times New Roman"/>
          <w:color w:val="000000"/>
        </w:rPr>
        <w:t xml:space="preserve"> as county of residence for majority of months eligible for Health First Colorado </w:t>
      </w:r>
    </w:p>
    <w:p w14:paraId="2DCE820A" w14:textId="48BCE6E0" w:rsidR="00F95847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del w:id="148" w:author="Wiggins, Kimberly" w:date="2023-02-20T11:24:00Z">
        <w:r w:rsidRPr="00D646ED">
          <w:rPr>
            <w:rFonts w:eastAsia="Times New Roman"/>
            <w:color w:val="000000"/>
          </w:rPr>
          <w:delText>RCCO/RAE</w:delText>
        </w:r>
        <w:r w:rsidR="00E03F4F">
          <w:rPr>
            <w:rFonts w:eastAsia="Times New Roman"/>
            <w:color w:val="000000"/>
          </w:rPr>
          <w:delText xml:space="preserve"> </w:delText>
        </w:r>
        <w:r w:rsidR="00E03F4F" w:rsidRPr="00E03F4F">
          <w:rPr>
            <w:rFonts w:eastAsia="Times New Roman"/>
            <w:i/>
            <w:iCs/>
            <w:color w:val="FF0000"/>
          </w:rPr>
          <w:delText>Carter will send a table to me</w:delText>
        </w:r>
        <w:r w:rsidR="00E03F4F">
          <w:rPr>
            <w:rFonts w:eastAsia="Times New Roman"/>
            <w:i/>
            <w:iCs/>
            <w:color w:val="FF0000"/>
          </w:rPr>
          <w:delText xml:space="preserve"> 12/18 mtg; ask if you don’t see it</w:delText>
        </w:r>
      </w:del>
      <w:ins w:id="149" w:author="Wiggins, Kimberly" w:date="2023-02-20T11:24:00Z">
        <w:r w:rsidRPr="00D646ED">
          <w:rPr>
            <w:rFonts w:eastAsia="Times New Roman"/>
            <w:color w:val="000000"/>
          </w:rPr>
          <w:t>RCCO/RAE</w:t>
        </w:r>
        <w:r w:rsidR="00E03F4F">
          <w:rPr>
            <w:rFonts w:eastAsia="Times New Roman"/>
            <w:color w:val="000000"/>
          </w:rPr>
          <w:t xml:space="preserve"> </w:t>
        </w:r>
      </w:ins>
    </w:p>
    <w:p w14:paraId="665F957E" w14:textId="77777777" w:rsidR="00F95847" w:rsidRPr="00D646ED" w:rsidRDefault="00F95847" w:rsidP="00F95847">
      <w:pPr>
        <w:pStyle w:val="ListParagraph"/>
        <w:numPr>
          <w:ilvl w:val="1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will be determined from County of residence</w:t>
      </w:r>
    </w:p>
    <w:p w14:paraId="7BF6F722" w14:textId="77777777" w:rsidR="00F95847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t>Budget Group</w:t>
      </w:r>
    </w:p>
    <w:p w14:paraId="4C73D6ED" w14:textId="77777777" w:rsidR="00F95847" w:rsidRPr="00D646ED" w:rsidRDefault="00F95847" w:rsidP="00F95847">
      <w:pPr>
        <w:pStyle w:val="ListParagraph"/>
        <w:numPr>
          <w:ilvl w:val="1"/>
          <w:numId w:val="23"/>
        </w:numPr>
        <w:spacing w:after="200"/>
        <w:rPr>
          <w:rFonts w:eastAsia="Times New Roman"/>
          <w:color w:val="000000"/>
        </w:rPr>
      </w:pPr>
      <w:r w:rsidRPr="00D646ED">
        <w:rPr>
          <w:rFonts w:eastAsia="Times New Roman"/>
          <w:color w:val="000000"/>
        </w:rPr>
        <w:lastRenderedPageBreak/>
        <w:t>use same rules as used to define budget group for tables in STBH_table_updated030622.xlsx</w:t>
      </w:r>
    </w:p>
    <w:p w14:paraId="13091A71" w14:textId="77777777" w:rsidR="00F95847" w:rsidRPr="00D646ED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</w:t>
      </w:r>
      <w:r w:rsidRPr="00D646ED">
        <w:rPr>
          <w:rFonts w:eastAsia="Times New Roman"/>
          <w:color w:val="000000"/>
        </w:rPr>
        <w:t xml:space="preserve"> months eligible for Health First Colorado</w:t>
      </w:r>
    </w:p>
    <w:p w14:paraId="5F481A72" w14:textId="34369B91" w:rsidR="00F95847" w:rsidRDefault="00F95847" w:rsidP="00F95847">
      <w:pPr>
        <w:pStyle w:val="ListParagraph"/>
        <w:numPr>
          <w:ilvl w:val="0"/>
          <w:numId w:val="23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n</w:t>
      </w:r>
      <w:r w:rsidRPr="00D646ED">
        <w:rPr>
          <w:rFonts w:eastAsia="Times New Roman"/>
          <w:color w:val="000000"/>
        </w:rPr>
        <w:t xml:space="preserve"> months eligible and enrolled in a physical health managed care plan</w:t>
      </w:r>
    </w:p>
    <w:p w14:paraId="2DFADE0C" w14:textId="5F40E2E4" w:rsidR="00E03F4F" w:rsidRPr="00934E0C" w:rsidRDefault="00E03F4F" w:rsidP="00934E0C">
      <w:p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(See var_source_plan_CS.docx to see changes made)</w:t>
      </w:r>
    </w:p>
    <w:tbl>
      <w:tblPr>
        <w:tblStyle w:val="TableGrid"/>
        <w:tblW w:w="1061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  <w:tblPrChange w:id="150" w:author="Wiggins, Kimberly" w:date="2023-02-20T11:24:00Z">
          <w:tblPr>
            <w:tblStyle w:val="TableGrid"/>
            <w:tblW w:w="10705" w:type="dxa"/>
            <w:tblCellMar>
              <w:top w:w="14" w:type="dxa"/>
              <w:left w:w="29" w:type="dxa"/>
              <w:bottom w:w="14" w:type="dxa"/>
              <w:right w:w="2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27"/>
        <w:gridCol w:w="2498"/>
        <w:gridCol w:w="2693"/>
        <w:gridCol w:w="1949"/>
        <w:gridCol w:w="2518"/>
        <w:gridCol w:w="630"/>
        <w:tblGridChange w:id="151">
          <w:tblGrid>
            <w:gridCol w:w="327"/>
            <w:gridCol w:w="28"/>
            <w:gridCol w:w="2470"/>
            <w:gridCol w:w="330"/>
            <w:gridCol w:w="2363"/>
            <w:gridCol w:w="170"/>
            <w:gridCol w:w="1779"/>
            <w:gridCol w:w="358"/>
            <w:gridCol w:w="2160"/>
            <w:gridCol w:w="720"/>
          </w:tblGrid>
        </w:tblGridChange>
      </w:tblGrid>
      <w:tr w:rsidR="00F95847" w:rsidRPr="008C25E4" w14:paraId="441505B5" w14:textId="77777777" w:rsidTr="00B93D8B">
        <w:tc>
          <w:tcPr>
            <w:tcW w:w="327" w:type="dxa"/>
            <w:tcPrChange w:id="152" w:author="Wiggins, Kimberly" w:date="2023-02-20T11:24:00Z">
              <w:tcPr>
                <w:tcW w:w="355" w:type="dxa"/>
                <w:gridSpan w:val="2"/>
              </w:tcPr>
            </w:tcPrChange>
          </w:tcPr>
          <w:p w14:paraId="6C2B667F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n</w:t>
            </w:r>
          </w:p>
        </w:tc>
        <w:tc>
          <w:tcPr>
            <w:tcW w:w="2498" w:type="dxa"/>
            <w:tcPrChange w:id="153" w:author="Wiggins, Kimberly" w:date="2023-02-20T11:24:00Z">
              <w:tcPr>
                <w:tcW w:w="2800" w:type="dxa"/>
                <w:gridSpan w:val="2"/>
              </w:tcPr>
            </w:tcPrChange>
          </w:tcPr>
          <w:p w14:paraId="5808033B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93" w:type="dxa"/>
            <w:tcPrChange w:id="154" w:author="Wiggins, Kimberly" w:date="2023-02-20T11:24:00Z">
              <w:tcPr>
                <w:tcW w:w="2533" w:type="dxa"/>
                <w:gridSpan w:val="2"/>
              </w:tcPr>
            </w:tcPrChange>
          </w:tcPr>
          <w:p w14:paraId="4670DA41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949" w:type="dxa"/>
            <w:tcPrChange w:id="155" w:author="Wiggins, Kimberly" w:date="2023-02-20T11:24:00Z">
              <w:tcPr>
                <w:tcW w:w="2137" w:type="dxa"/>
                <w:gridSpan w:val="2"/>
              </w:tcPr>
            </w:tcPrChange>
          </w:tcPr>
          <w:p w14:paraId="7271D810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3148" w:type="dxa"/>
            <w:gridSpan w:val="2"/>
            <w:tcPrChange w:id="156" w:author="Wiggins, Kimberly" w:date="2023-02-20T11:24:00Z">
              <w:tcPr>
                <w:tcW w:w="2880" w:type="dxa"/>
                <w:gridSpan w:val="2"/>
              </w:tcPr>
            </w:tcPrChange>
          </w:tcPr>
          <w:p w14:paraId="147ABF99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F95847" w14:paraId="5463D750" w14:textId="77777777" w:rsidTr="00B93D8B">
        <w:tc>
          <w:tcPr>
            <w:tcW w:w="327" w:type="dxa"/>
            <w:tcPrChange w:id="157" w:author="Wiggins, Kimberly" w:date="2023-02-20T11:24:00Z">
              <w:tcPr>
                <w:tcW w:w="355" w:type="dxa"/>
                <w:gridSpan w:val="2"/>
              </w:tcPr>
            </w:tcPrChange>
          </w:tcPr>
          <w:p w14:paraId="7588C246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498" w:type="dxa"/>
            <w:tcPrChange w:id="158" w:author="Wiggins, Kimberly" w:date="2023-02-20T11:24:00Z">
              <w:tcPr>
                <w:tcW w:w="2800" w:type="dxa"/>
                <w:gridSpan w:val="2"/>
              </w:tcPr>
            </w:tcPrChange>
          </w:tcPr>
          <w:p w14:paraId="1A91E940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Age in years as of 6/30 of the respective SFY</w:t>
            </w:r>
          </w:p>
        </w:tc>
        <w:tc>
          <w:tcPr>
            <w:tcW w:w="2693" w:type="dxa"/>
            <w:tcPrChange w:id="159" w:author="Wiggins, Kimberly" w:date="2023-02-20T11:24:00Z">
              <w:tcPr>
                <w:tcW w:w="2533" w:type="dxa"/>
                <w:gridSpan w:val="2"/>
              </w:tcPr>
            </w:tcPrChange>
          </w:tcPr>
          <w:p w14:paraId="6AADEC6D" w14:textId="5286D35F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2D5409EF" w14:textId="313F647C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49" w:type="dxa"/>
            <w:tcPrChange w:id="160" w:author="Wiggins, Kimberly" w:date="2023-02-20T11:24:00Z">
              <w:tcPr>
                <w:tcW w:w="2137" w:type="dxa"/>
                <w:gridSpan w:val="2"/>
              </w:tcPr>
            </w:tcPrChange>
          </w:tcPr>
          <w:p w14:paraId="0C0DE4B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age</w:t>
            </w:r>
          </w:p>
        </w:tc>
        <w:tc>
          <w:tcPr>
            <w:tcW w:w="3148" w:type="dxa"/>
            <w:gridSpan w:val="2"/>
            <w:tcPrChange w:id="161" w:author="Wiggins, Kimberly" w:date="2023-02-20T11:24:00Z">
              <w:tcPr>
                <w:tcW w:w="2880" w:type="dxa"/>
                <w:gridSpan w:val="2"/>
              </w:tcPr>
            </w:tcPrChange>
          </w:tcPr>
          <w:p w14:paraId="0C0C715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calculated above</w:t>
            </w:r>
          </w:p>
        </w:tc>
      </w:tr>
      <w:tr w:rsidR="00F95847" w14:paraId="49B26D04" w14:textId="77777777" w:rsidTr="00B93D8B">
        <w:tc>
          <w:tcPr>
            <w:tcW w:w="327" w:type="dxa"/>
            <w:tcPrChange w:id="162" w:author="Wiggins, Kimberly" w:date="2023-02-20T11:24:00Z">
              <w:tcPr>
                <w:tcW w:w="355" w:type="dxa"/>
                <w:gridSpan w:val="2"/>
              </w:tcPr>
            </w:tcPrChange>
          </w:tcPr>
          <w:p w14:paraId="1547FC5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498" w:type="dxa"/>
            <w:tcPrChange w:id="163" w:author="Wiggins, Kimberly" w:date="2023-02-20T11:24:00Z">
              <w:tcPr>
                <w:tcW w:w="2800" w:type="dxa"/>
                <w:gridSpan w:val="2"/>
              </w:tcPr>
            </w:tcPrChange>
          </w:tcPr>
          <w:p w14:paraId="05A78A9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sex</w:t>
            </w:r>
          </w:p>
        </w:tc>
        <w:tc>
          <w:tcPr>
            <w:tcW w:w="2693" w:type="dxa"/>
            <w:tcPrChange w:id="164" w:author="Wiggins, Kimberly" w:date="2023-02-20T11:24:00Z">
              <w:tcPr>
                <w:tcW w:w="2533" w:type="dxa"/>
                <w:gridSpan w:val="2"/>
              </w:tcPr>
            </w:tcPrChange>
          </w:tcPr>
          <w:p w14:paraId="077D850D" w14:textId="3F2DB0F5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7565F94B" w14:textId="67FEC9A1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49" w:type="dxa"/>
            <w:tcPrChange w:id="165" w:author="Wiggins, Kimberly" w:date="2023-02-20T11:24:00Z">
              <w:tcPr>
                <w:tcW w:w="2137" w:type="dxa"/>
                <w:gridSpan w:val="2"/>
              </w:tcPr>
            </w:tcPrChange>
          </w:tcPr>
          <w:p w14:paraId="6419AD94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gndr_cd</w:t>
            </w:r>
          </w:p>
        </w:tc>
        <w:tc>
          <w:tcPr>
            <w:tcW w:w="3148" w:type="dxa"/>
            <w:gridSpan w:val="2"/>
            <w:tcPrChange w:id="166" w:author="Wiggins, Kimberly" w:date="2023-02-20T11:24:00Z">
              <w:tcPr>
                <w:tcW w:w="2880" w:type="dxa"/>
                <w:gridSpan w:val="2"/>
              </w:tcPr>
            </w:tcPrChange>
          </w:tcPr>
          <w:p w14:paraId="4824E00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02BD7F66" w14:textId="77777777" w:rsidTr="00B93D8B">
        <w:tc>
          <w:tcPr>
            <w:tcW w:w="327" w:type="dxa"/>
            <w:tcPrChange w:id="167" w:author="Wiggins, Kimberly" w:date="2023-02-20T11:24:00Z">
              <w:tcPr>
                <w:tcW w:w="355" w:type="dxa"/>
                <w:gridSpan w:val="2"/>
              </w:tcPr>
            </w:tcPrChange>
          </w:tcPr>
          <w:p w14:paraId="5D0D067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98" w:type="dxa"/>
            <w:vAlign w:val="center"/>
            <w:tcPrChange w:id="168" w:author="Wiggins, Kimberly" w:date="2023-02-20T11:24:00Z">
              <w:tcPr>
                <w:tcW w:w="2800" w:type="dxa"/>
                <w:gridSpan w:val="2"/>
                <w:vAlign w:val="center"/>
              </w:tcPr>
            </w:tcPrChange>
          </w:tcPr>
          <w:p w14:paraId="57BD350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Race</w:t>
            </w:r>
          </w:p>
        </w:tc>
        <w:tc>
          <w:tcPr>
            <w:tcW w:w="2693" w:type="dxa"/>
            <w:tcPrChange w:id="169" w:author="Wiggins, Kimberly" w:date="2023-02-20T11:24:00Z">
              <w:tcPr>
                <w:tcW w:w="2533" w:type="dxa"/>
                <w:gridSpan w:val="2"/>
              </w:tcPr>
            </w:tcPrChange>
          </w:tcPr>
          <w:p w14:paraId="10A74F4B" w14:textId="7DD94A93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7D99A13F" w14:textId="348A0480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49" w:type="dxa"/>
            <w:tcPrChange w:id="170" w:author="Wiggins, Kimberly" w:date="2023-02-20T11:24:00Z">
              <w:tcPr>
                <w:tcW w:w="2137" w:type="dxa"/>
                <w:gridSpan w:val="2"/>
              </w:tcPr>
            </w:tcPrChange>
          </w:tcPr>
          <w:p w14:paraId="09CBE626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race_cd</w:t>
            </w:r>
          </w:p>
        </w:tc>
        <w:tc>
          <w:tcPr>
            <w:tcW w:w="3148" w:type="dxa"/>
            <w:gridSpan w:val="2"/>
            <w:tcPrChange w:id="171" w:author="Wiggins, Kimberly" w:date="2023-02-20T11:24:00Z">
              <w:tcPr>
                <w:tcW w:w="2880" w:type="dxa"/>
                <w:gridSpan w:val="2"/>
              </w:tcPr>
            </w:tcPrChange>
          </w:tcPr>
          <w:p w14:paraId="6E4907CF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2988BFAB" w14:textId="77777777" w:rsidTr="00B93D8B">
        <w:tc>
          <w:tcPr>
            <w:tcW w:w="327" w:type="dxa"/>
            <w:tcPrChange w:id="172" w:author="Wiggins, Kimberly" w:date="2023-02-20T11:24:00Z">
              <w:tcPr>
                <w:tcW w:w="355" w:type="dxa"/>
                <w:gridSpan w:val="2"/>
              </w:tcPr>
            </w:tcPrChange>
          </w:tcPr>
          <w:p w14:paraId="3ACD0E73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98" w:type="dxa"/>
            <w:tcPrChange w:id="173" w:author="Wiggins, Kimberly" w:date="2023-02-20T11:24:00Z">
              <w:tcPr>
                <w:tcW w:w="2800" w:type="dxa"/>
                <w:gridSpan w:val="2"/>
              </w:tcPr>
            </w:tcPrChange>
          </w:tcPr>
          <w:p w14:paraId="67B0139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Ethnicity</w:t>
            </w:r>
          </w:p>
        </w:tc>
        <w:tc>
          <w:tcPr>
            <w:tcW w:w="2693" w:type="dxa"/>
            <w:tcPrChange w:id="174" w:author="Wiggins, Kimberly" w:date="2023-02-20T11:24:00Z">
              <w:tcPr>
                <w:tcW w:w="2533" w:type="dxa"/>
                <w:gridSpan w:val="2"/>
              </w:tcPr>
            </w:tcPrChange>
          </w:tcPr>
          <w:p w14:paraId="68EB7E96" w14:textId="1D43F88A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qry_demographics</w:t>
            </w:r>
          </w:p>
          <w:p w14:paraId="2D642353" w14:textId="2DDB624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49" w:type="dxa"/>
            <w:tcPrChange w:id="175" w:author="Wiggins, Kimberly" w:date="2023-02-20T11:24:00Z">
              <w:tcPr>
                <w:tcW w:w="2137" w:type="dxa"/>
                <w:gridSpan w:val="2"/>
              </w:tcPr>
            </w:tcPrChange>
          </w:tcPr>
          <w:p w14:paraId="75ABF10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ethnc_cd</w:t>
            </w:r>
          </w:p>
        </w:tc>
        <w:tc>
          <w:tcPr>
            <w:tcW w:w="3148" w:type="dxa"/>
            <w:gridSpan w:val="2"/>
            <w:tcPrChange w:id="176" w:author="Wiggins, Kimberly" w:date="2023-02-20T11:24:00Z">
              <w:tcPr>
                <w:tcW w:w="2880" w:type="dxa"/>
                <w:gridSpan w:val="2"/>
              </w:tcPr>
            </w:tcPrChange>
          </w:tcPr>
          <w:p w14:paraId="604A9D7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47D8E651" w14:textId="77777777" w:rsidTr="00B93D8B">
        <w:tc>
          <w:tcPr>
            <w:tcW w:w="327" w:type="dxa"/>
            <w:tcPrChange w:id="177" w:author="Wiggins, Kimberly" w:date="2023-02-20T11:24:00Z">
              <w:tcPr>
                <w:tcW w:w="355" w:type="dxa"/>
                <w:gridSpan w:val="2"/>
              </w:tcPr>
            </w:tcPrChange>
          </w:tcPr>
          <w:p w14:paraId="7E2DD53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2498" w:type="dxa"/>
            <w:tcPrChange w:id="178" w:author="Wiggins, Kimberly" w:date="2023-02-20T11:24:00Z">
              <w:tcPr>
                <w:tcW w:w="2800" w:type="dxa"/>
                <w:gridSpan w:val="2"/>
              </w:tcPr>
            </w:tcPrChange>
          </w:tcPr>
          <w:p w14:paraId="3F5A885C" w14:textId="67DA19D5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 xml:space="preserve">County of Residence for majority of months eligible for </w:t>
            </w:r>
            <w:del w:id="179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delText>HealthFirst</w:delText>
              </w:r>
            </w:del>
            <w:ins w:id="180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t>Health</w:t>
              </w:r>
              <w:r w:rsidR="00954D45">
                <w:rPr>
                  <w:rFonts w:eastAsia="Times New Roman"/>
                  <w:color w:val="000000"/>
                  <w:sz w:val="20"/>
                  <w:szCs w:val="20"/>
                </w:rPr>
                <w:t xml:space="preserve"> </w:t>
              </w:r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t>First</w:t>
              </w:r>
            </w:ins>
          </w:p>
        </w:tc>
        <w:tc>
          <w:tcPr>
            <w:tcW w:w="2693" w:type="dxa"/>
            <w:tcPrChange w:id="181" w:author="Wiggins, Kimberly" w:date="2023-02-20T11:24:00Z">
              <w:tcPr>
                <w:tcW w:w="2533" w:type="dxa"/>
                <w:gridSpan w:val="2"/>
              </w:tcPr>
            </w:tcPrChange>
          </w:tcPr>
          <w:p w14:paraId="0F2E0D5D" w14:textId="1F1119F4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04FC706C" w14:textId="7226763B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949" w:type="dxa"/>
            <w:tcPrChange w:id="182" w:author="Wiggins, Kimberly" w:date="2023-02-20T11:24:00Z">
              <w:tcPr>
                <w:tcW w:w="2137" w:type="dxa"/>
                <w:gridSpan w:val="2"/>
              </w:tcPr>
            </w:tcPrChange>
          </w:tcPr>
          <w:p w14:paraId="637191A9" w14:textId="48929ABD" w:rsidR="00F95847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  <w:p w14:paraId="16EDE39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enr_county</w:t>
            </w:r>
          </w:p>
        </w:tc>
        <w:tc>
          <w:tcPr>
            <w:tcW w:w="3148" w:type="dxa"/>
            <w:gridSpan w:val="2"/>
            <w:tcPrChange w:id="183" w:author="Wiggins, Kimberly" w:date="2023-02-20T11:24:00Z">
              <w:tcPr>
                <w:tcW w:w="2880" w:type="dxa"/>
                <w:gridSpan w:val="2"/>
              </w:tcPr>
            </w:tcPrChange>
          </w:tcPr>
          <w:p w14:paraId="382E0E4E" w14:textId="77777777" w:rsidR="00F95847" w:rsidRDefault="00F95847" w:rsidP="00F92633">
            <w:pPr>
              <w:rPr>
                <w:ins w:id="184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calculate majority</w:t>
            </w:r>
            <w:r>
              <w:rPr>
                <w:rFonts w:eastAsia="Times New Roman"/>
                <w:color w:val="000000"/>
                <w:sz w:val="20"/>
                <w:szCs w:val="20"/>
              </w:rPr>
              <w:t xml:space="preserve"> of months eligible (see row 8 – how?) and use that county</w:t>
            </w:r>
          </w:p>
          <w:p w14:paraId="26DEA5AD" w14:textId="77777777" w:rsidR="001E6B12" w:rsidRDefault="001E6B12" w:rsidP="00F92633">
            <w:pPr>
              <w:rPr>
                <w:ins w:id="185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  <w:p w14:paraId="3F41514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11FBD8F7" w14:textId="77777777" w:rsidTr="00B93D8B">
        <w:tc>
          <w:tcPr>
            <w:tcW w:w="327" w:type="dxa"/>
            <w:tcPrChange w:id="186" w:author="Wiggins, Kimberly" w:date="2023-02-20T11:24:00Z">
              <w:tcPr>
                <w:tcW w:w="355" w:type="dxa"/>
                <w:gridSpan w:val="2"/>
              </w:tcPr>
            </w:tcPrChange>
          </w:tcPr>
          <w:p w14:paraId="6708881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2498" w:type="dxa"/>
            <w:tcPrChange w:id="187" w:author="Wiggins, Kimberly" w:date="2023-02-20T11:24:00Z">
              <w:tcPr>
                <w:tcW w:w="2800" w:type="dxa"/>
                <w:gridSpan w:val="2"/>
              </w:tcPr>
            </w:tcPrChange>
          </w:tcPr>
          <w:p w14:paraId="4D5AC6C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RCCO/RAE</w:t>
            </w:r>
          </w:p>
        </w:tc>
        <w:tc>
          <w:tcPr>
            <w:tcW w:w="2693" w:type="dxa"/>
            <w:tcPrChange w:id="188" w:author="Wiggins, Kimberly" w:date="2023-02-20T11:24:00Z">
              <w:tcPr>
                <w:tcW w:w="2533" w:type="dxa"/>
                <w:gridSpan w:val="2"/>
              </w:tcPr>
            </w:tcPrChange>
          </w:tcPr>
          <w:p w14:paraId="2E89B9DC" w14:textId="3B470E51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commentRangeStart w:id="189"/>
            <w:commentRangeEnd w:id="189"/>
            <w:r>
              <w:rPr>
                <w:rStyle w:val="CommentReference"/>
              </w:rPr>
              <w:commentReference w:id="189"/>
            </w:r>
          </w:p>
        </w:tc>
        <w:tc>
          <w:tcPr>
            <w:tcW w:w="1949" w:type="dxa"/>
            <w:tcPrChange w:id="190" w:author="Wiggins, Kimberly" w:date="2023-02-20T11:24:00Z">
              <w:tcPr>
                <w:tcW w:w="2137" w:type="dxa"/>
                <w:gridSpan w:val="2"/>
              </w:tcPr>
            </w:tcPrChange>
          </w:tcPr>
          <w:p w14:paraId="74ABEB69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rae</w:t>
            </w:r>
          </w:p>
        </w:tc>
        <w:tc>
          <w:tcPr>
            <w:tcW w:w="3148" w:type="dxa"/>
            <w:gridSpan w:val="2"/>
            <w:tcPrChange w:id="191" w:author="Wiggins, Kimberly" w:date="2023-02-20T11:24:00Z">
              <w:tcPr>
                <w:tcW w:w="2880" w:type="dxa"/>
                <w:gridSpan w:val="2"/>
              </w:tcPr>
            </w:tcPrChange>
          </w:tcPr>
          <w:p w14:paraId="027307B8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=1</w:t>
            </w:r>
          </w:p>
        </w:tc>
      </w:tr>
      <w:tr w:rsidR="00A10DE5" w14:paraId="603FA332" w14:textId="77777777" w:rsidTr="00B93D8B">
        <w:trPr>
          <w:gridAfter w:val="1"/>
          <w:wAfter w:w="630" w:type="dxa"/>
          <w:ins w:id="192" w:author="Wiggins, Kimberly" w:date="2023-02-20T11:24:00Z"/>
        </w:trPr>
        <w:tc>
          <w:tcPr>
            <w:tcW w:w="327" w:type="dxa"/>
          </w:tcPr>
          <w:p w14:paraId="0A7C8C7E" w14:textId="23474E96" w:rsidR="00A10DE5" w:rsidRDefault="00A10DE5" w:rsidP="00F92633">
            <w:pPr>
              <w:rPr>
                <w:ins w:id="193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194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6a</w:t>
              </w:r>
            </w:ins>
          </w:p>
        </w:tc>
        <w:tc>
          <w:tcPr>
            <w:tcW w:w="2498" w:type="dxa"/>
          </w:tcPr>
          <w:p w14:paraId="6726737F" w14:textId="515F1BFE" w:rsidR="00A10DE5" w:rsidRPr="0098185C" w:rsidRDefault="00A10DE5" w:rsidP="00F92633">
            <w:pPr>
              <w:rPr>
                <w:ins w:id="195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proofErr w:type="spellStart"/>
            <w:ins w:id="196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RAE_id</w:t>
              </w:r>
              <w:proofErr w:type="spellEnd"/>
            </w:ins>
          </w:p>
        </w:tc>
        <w:tc>
          <w:tcPr>
            <w:tcW w:w="2693" w:type="dxa"/>
          </w:tcPr>
          <w:p w14:paraId="4929BD8B" w14:textId="390EFFB1" w:rsidR="00A10DE5" w:rsidRDefault="00A10DE5" w:rsidP="00F92633">
            <w:pPr>
              <w:rPr>
                <w:ins w:id="197" w:author="Wiggins, Kimberly" w:date="2023-02-20T11:24:00Z"/>
                <w:rStyle w:val="CommentReference"/>
              </w:rPr>
            </w:pPr>
            <w:ins w:id="198" w:author="Wiggins, Kimberly" w:date="2023-02-20T11:24:00Z">
              <w:r>
                <w:rPr>
                  <w:rStyle w:val="CommentReference"/>
                </w:rPr>
                <w:t>rae</w:t>
              </w:r>
            </w:ins>
          </w:p>
        </w:tc>
        <w:tc>
          <w:tcPr>
            <w:tcW w:w="1949" w:type="dxa"/>
          </w:tcPr>
          <w:p w14:paraId="647FE9EE" w14:textId="229B2312" w:rsidR="00CB3E6C" w:rsidRDefault="00CB3E6C" w:rsidP="00F92633">
            <w:pPr>
              <w:rPr>
                <w:ins w:id="199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00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rae_id, matched on</w:t>
              </w:r>
            </w:ins>
          </w:p>
          <w:p w14:paraId="61595CF4" w14:textId="33887EB2" w:rsidR="00A10DE5" w:rsidRPr="0098185C" w:rsidRDefault="00CB3E6C" w:rsidP="00F92633">
            <w:pPr>
              <w:rPr>
                <w:ins w:id="201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02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hcpf_county_code_c; hcpf_county_code have 80??</w:t>
              </w:r>
            </w:ins>
          </w:p>
        </w:tc>
        <w:tc>
          <w:tcPr>
            <w:tcW w:w="2518" w:type="dxa"/>
          </w:tcPr>
          <w:p w14:paraId="3C4FE637" w14:textId="3B4F2235" w:rsidR="00A10DE5" w:rsidRPr="0098185C" w:rsidRDefault="00CB3E6C" w:rsidP="00F92633">
            <w:pPr>
              <w:rPr>
                <w:ins w:id="203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04" w:author="Wiggins, Kimberly" w:date="2023-02-20T11:24:00Z">
              <w:r w:rsidRPr="001E6B12">
                <w:rPr>
                  <w:rFonts w:eastAsia="Times New Roman"/>
                  <w:color w:val="FF0000"/>
                  <w:sz w:val="20"/>
                  <w:szCs w:val="20"/>
                </w:rPr>
                <w:t>what is code 80??</w:t>
              </w:r>
            </w:ins>
          </w:p>
        </w:tc>
      </w:tr>
      <w:tr w:rsidR="00F95847" w14:paraId="1C3DEF4B" w14:textId="77777777" w:rsidTr="00B93D8B">
        <w:tc>
          <w:tcPr>
            <w:tcW w:w="327" w:type="dxa"/>
            <w:tcPrChange w:id="205" w:author="Wiggins, Kimberly" w:date="2023-02-20T11:24:00Z">
              <w:tcPr>
                <w:tcW w:w="355" w:type="dxa"/>
                <w:gridSpan w:val="2"/>
              </w:tcPr>
            </w:tcPrChange>
          </w:tcPr>
          <w:p w14:paraId="05BF3B4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2498" w:type="dxa"/>
            <w:tcPrChange w:id="206" w:author="Wiggins, Kimberly" w:date="2023-02-20T11:24:00Z">
              <w:tcPr>
                <w:tcW w:w="2800" w:type="dxa"/>
                <w:gridSpan w:val="2"/>
              </w:tcPr>
            </w:tcPrChange>
          </w:tcPr>
          <w:p w14:paraId="1451B81C" w14:textId="4CB571C3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del w:id="207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delText>BudgetGroups</w:delText>
              </w:r>
            </w:del>
            <w:ins w:id="208" w:author="Wiggins, Kimberly" w:date="2023-02-20T11:24:00Z"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t>Budget</w:t>
              </w:r>
              <w:r w:rsidR="00954D45">
                <w:rPr>
                  <w:rFonts w:eastAsia="Times New Roman"/>
                  <w:color w:val="000000"/>
                  <w:sz w:val="20"/>
                  <w:szCs w:val="20"/>
                </w:rPr>
                <w:t xml:space="preserve"> </w:t>
              </w:r>
              <w:r w:rsidRPr="0098185C">
                <w:rPr>
                  <w:rFonts w:eastAsia="Times New Roman"/>
                  <w:color w:val="000000"/>
                  <w:sz w:val="20"/>
                  <w:szCs w:val="20"/>
                </w:rPr>
                <w:t>Groups</w:t>
              </w:r>
            </w:ins>
            <w:r w:rsidRPr="0098185C">
              <w:rPr>
                <w:rFonts w:eastAsia="Times New Roman"/>
                <w:color w:val="000000"/>
                <w:sz w:val="20"/>
                <w:szCs w:val="20"/>
              </w:rPr>
              <w:t xml:space="preserve"> matching STBH tables</w:t>
            </w:r>
          </w:p>
        </w:tc>
        <w:tc>
          <w:tcPr>
            <w:tcW w:w="2693" w:type="dxa"/>
            <w:tcPrChange w:id="209" w:author="Wiggins, Kimberly" w:date="2023-02-20T11:24:00Z">
              <w:tcPr>
                <w:tcW w:w="2533" w:type="dxa"/>
                <w:gridSpan w:val="2"/>
              </w:tcPr>
            </w:tcPrChange>
          </w:tcPr>
          <w:p w14:paraId="1E10CF2F" w14:textId="789172D1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</w:tc>
        <w:tc>
          <w:tcPr>
            <w:tcW w:w="1949" w:type="dxa"/>
            <w:tcPrChange w:id="210" w:author="Wiggins, Kimberly" w:date="2023-02-20T11:24:00Z">
              <w:tcPr>
                <w:tcW w:w="2137" w:type="dxa"/>
                <w:gridSpan w:val="2"/>
              </w:tcPr>
            </w:tcPrChange>
          </w:tcPr>
          <w:p w14:paraId="05E8FCB8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color w:val="000000"/>
                <w:sz w:val="20"/>
                <w:szCs w:val="20"/>
              </w:rPr>
              <w:t>budgetgroup</w:t>
            </w:r>
          </w:p>
        </w:tc>
        <w:tc>
          <w:tcPr>
            <w:tcW w:w="3148" w:type="dxa"/>
            <w:gridSpan w:val="2"/>
            <w:tcPrChange w:id="211" w:author="Wiggins, Kimberly" w:date="2023-02-20T11:24:00Z">
              <w:tcPr>
                <w:tcW w:w="2880" w:type="dxa"/>
                <w:gridSpan w:val="2"/>
              </w:tcPr>
            </w:tcPrChange>
          </w:tcPr>
          <w:p w14:paraId="5633CCA0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in footnote</w:t>
            </w:r>
            <w:r>
              <w:rPr>
                <w:rStyle w:val="FootnoteReference"/>
                <w:rFonts w:eastAsia="Times New Roman"/>
                <w:color w:val="000000"/>
                <w:sz w:val="20"/>
                <w:szCs w:val="20"/>
              </w:rPr>
              <w:footnoteReference w:id="2"/>
            </w:r>
          </w:p>
        </w:tc>
      </w:tr>
      <w:tr w:rsidR="00F95847" w14:paraId="2F050CD3" w14:textId="77777777" w:rsidTr="00B93D8B">
        <w:tc>
          <w:tcPr>
            <w:tcW w:w="327" w:type="dxa"/>
            <w:tcPrChange w:id="212" w:author="Wiggins, Kimberly" w:date="2023-02-20T11:24:00Z">
              <w:tcPr>
                <w:tcW w:w="355" w:type="dxa"/>
                <w:gridSpan w:val="2"/>
              </w:tcPr>
            </w:tcPrChange>
          </w:tcPr>
          <w:p w14:paraId="0F11C99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8</w:t>
            </w:r>
          </w:p>
        </w:tc>
        <w:tc>
          <w:tcPr>
            <w:tcW w:w="2498" w:type="dxa"/>
            <w:tcPrChange w:id="213" w:author="Wiggins, Kimberly" w:date="2023-02-20T11:24:00Z">
              <w:tcPr>
                <w:tcW w:w="2800" w:type="dxa"/>
                <w:gridSpan w:val="2"/>
              </w:tcPr>
            </w:tcPrChange>
          </w:tcPr>
          <w:p w14:paraId="386E97CB" w14:textId="77777777" w:rsidR="00F95847" w:rsidRPr="0098185C" w:rsidRDefault="00F95847" w:rsidP="00F92633">
            <w:pPr>
              <w:rPr>
                <w:color w:val="000000"/>
                <w:sz w:val="20"/>
                <w:rPrChange w:id="214" w:author="Wiggins, Kimberly" w:date="2023-02-20T11:24:00Z">
                  <w:rPr>
                    <w:rFonts w:eastAsia="Times New Roman"/>
                    <w:color w:val="BFBFBF" w:themeColor="background1" w:themeShade="BF"/>
                    <w:sz w:val="20"/>
                    <w:szCs w:val="20"/>
                  </w:rPr>
                </w:rPrChange>
              </w:rPr>
            </w:pPr>
            <w:r w:rsidRPr="0098185C">
              <w:rPr>
                <w:color w:val="000000"/>
                <w:sz w:val="20"/>
                <w:rPrChange w:id="215" w:author="Wiggins, Kimberly" w:date="2023-02-20T11:24:00Z">
                  <w:rPr>
                    <w:rFonts w:eastAsia="Times New Roman"/>
                    <w:color w:val="BFBFBF" w:themeColor="background1" w:themeShade="BF"/>
                    <w:sz w:val="20"/>
                    <w:szCs w:val="20"/>
                  </w:rPr>
                </w:rPrChange>
              </w:rPr>
              <w:t>n months eligible HFCO</w:t>
            </w:r>
          </w:p>
        </w:tc>
        <w:tc>
          <w:tcPr>
            <w:tcW w:w="2693" w:type="dxa"/>
            <w:tcPrChange w:id="216" w:author="Wiggins, Kimberly" w:date="2023-02-20T11:24:00Z">
              <w:tcPr>
                <w:tcW w:w="2533" w:type="dxa"/>
                <w:gridSpan w:val="2"/>
              </w:tcPr>
            </w:tcPrChange>
          </w:tcPr>
          <w:p w14:paraId="05C2119A" w14:textId="63C269B0" w:rsidR="00F95847" w:rsidRDefault="00F95847" w:rsidP="00F92633">
            <w:pPr>
              <w:rPr>
                <w:del w:id="217" w:author="Wiggins, Kimberly" w:date="2023-02-20T11:24:00Z"/>
                <w:rFonts w:eastAsia="Times New Roman"/>
                <w:color w:val="FF0000"/>
                <w:sz w:val="20"/>
                <w:szCs w:val="20"/>
              </w:rPr>
            </w:pPr>
          </w:p>
          <w:p w14:paraId="012A0609" w14:textId="07486889" w:rsidR="00F95847" w:rsidRPr="0065296D" w:rsidRDefault="00F95847" w:rsidP="00F92633">
            <w:pPr>
              <w:rPr>
                <w:color w:val="FF0000"/>
                <w:sz w:val="20"/>
                <w:rPrChange w:id="218" w:author="Wiggins, Kimberly" w:date="2023-02-20T11:24:00Z">
                  <w:rPr>
                    <w:rFonts w:eastAsia="Times New Roman"/>
                    <w:color w:val="BFBFBF" w:themeColor="background1" w:themeShade="BF"/>
                    <w:sz w:val="20"/>
                    <w:szCs w:val="20"/>
                  </w:rPr>
                </w:rPrChange>
              </w:rPr>
            </w:pPr>
            <w:r w:rsidRPr="002C0B57">
              <w:rPr>
                <w:color w:val="BFBFBF" w:themeColor="background1" w:themeShade="BF"/>
                <w:sz w:val="20"/>
                <w:rPrChange w:id="219" w:author="Wiggins, Kimberly" w:date="2023-02-20T11:24:00Z">
                  <w:rPr>
                    <w:color w:val="000000"/>
                    <w:sz w:val="20"/>
                  </w:rPr>
                </w:rPrChange>
              </w:rPr>
              <w:t>qry_longitudinal</w:t>
            </w:r>
          </w:p>
        </w:tc>
        <w:tc>
          <w:tcPr>
            <w:tcW w:w="1949" w:type="dxa"/>
            <w:tcPrChange w:id="220" w:author="Wiggins, Kimberly" w:date="2023-02-20T11:24:00Z">
              <w:tcPr>
                <w:tcW w:w="2137" w:type="dxa"/>
                <w:gridSpan w:val="2"/>
              </w:tcPr>
            </w:tcPrChange>
          </w:tcPr>
          <w:p w14:paraId="44362684" w14:textId="61634A30" w:rsidR="00F95847" w:rsidRPr="0065296D" w:rsidRDefault="00F95847" w:rsidP="00F92633">
            <w:pPr>
              <w:rPr>
                <w:rFonts w:eastAsia="Times New Roman"/>
                <w:color w:val="FF0000"/>
                <w:sz w:val="20"/>
                <w:szCs w:val="20"/>
              </w:rPr>
            </w:pPr>
            <w:commentRangeStart w:id="221"/>
            <w:r>
              <w:rPr>
                <w:rFonts w:eastAsia="Times New Roman"/>
                <w:color w:val="FF0000"/>
                <w:sz w:val="20"/>
                <w:szCs w:val="20"/>
              </w:rPr>
              <w:t xml:space="preserve"> </w:t>
            </w:r>
            <w:commentRangeEnd w:id="221"/>
            <w:r>
              <w:rPr>
                <w:rStyle w:val="CommentReference"/>
              </w:rPr>
              <w:commentReference w:id="221"/>
            </w:r>
          </w:p>
        </w:tc>
        <w:tc>
          <w:tcPr>
            <w:tcW w:w="3148" w:type="dxa"/>
            <w:gridSpan w:val="2"/>
            <w:tcPrChange w:id="222" w:author="Wiggins, Kimberly" w:date="2023-02-20T11:24:00Z">
              <w:tcPr>
                <w:tcW w:w="2880" w:type="dxa"/>
                <w:gridSpan w:val="2"/>
              </w:tcPr>
            </w:tcPrChange>
          </w:tcPr>
          <w:p w14:paraId="6C7065FA" w14:textId="68344EC5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F95847" w14:paraId="0722F92C" w14:textId="77777777" w:rsidTr="00B93D8B">
        <w:tc>
          <w:tcPr>
            <w:tcW w:w="327" w:type="dxa"/>
            <w:tcPrChange w:id="223" w:author="Wiggins, Kimberly" w:date="2023-02-20T11:24:00Z">
              <w:tcPr>
                <w:tcW w:w="355" w:type="dxa"/>
                <w:gridSpan w:val="2"/>
              </w:tcPr>
            </w:tcPrChange>
          </w:tcPr>
          <w:p w14:paraId="6FC9CECB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98" w:type="dxa"/>
            <w:tcPrChange w:id="224" w:author="Wiggins, Kimberly" w:date="2023-02-20T11:24:00Z">
              <w:tcPr>
                <w:tcW w:w="2800" w:type="dxa"/>
                <w:gridSpan w:val="2"/>
              </w:tcPr>
            </w:tcPrChange>
          </w:tcPr>
          <w:p w14:paraId="2C0F4147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commentRangeStart w:id="225"/>
            <w:r w:rsidRPr="0098185C">
              <w:rPr>
                <w:rFonts w:eastAsia="Times New Roman"/>
                <w:color w:val="000000"/>
                <w:sz w:val="20"/>
                <w:szCs w:val="20"/>
              </w:rPr>
              <w:t>n months eligible and enrolled in a  physical health managed care plan</w:t>
            </w:r>
            <w:commentRangeEnd w:id="225"/>
            <w:r>
              <w:rPr>
                <w:rStyle w:val="CommentReference"/>
              </w:rPr>
              <w:commentReference w:id="225"/>
            </w:r>
          </w:p>
        </w:tc>
        <w:tc>
          <w:tcPr>
            <w:tcW w:w="2693" w:type="dxa"/>
            <w:tcPrChange w:id="226" w:author="Wiggins, Kimberly" w:date="2023-02-20T11:24:00Z">
              <w:tcPr>
                <w:tcW w:w="2533" w:type="dxa"/>
                <w:gridSpan w:val="2"/>
              </w:tcPr>
            </w:tcPrChange>
          </w:tcPr>
          <w:p w14:paraId="6047FA43" w14:textId="77777777" w:rsidR="00F95847" w:rsidRPr="0065296D" w:rsidRDefault="00F95847" w:rsidP="00F92633">
            <w:pPr>
              <w:rPr>
                <w:rFonts w:eastAsia="Times New Roman"/>
                <w:color w:val="FF0000"/>
                <w:sz w:val="20"/>
                <w:szCs w:val="20"/>
              </w:rPr>
            </w:pPr>
          </w:p>
        </w:tc>
        <w:tc>
          <w:tcPr>
            <w:tcW w:w="1949" w:type="dxa"/>
            <w:tcPrChange w:id="227" w:author="Wiggins, Kimberly" w:date="2023-02-20T11:24:00Z">
              <w:tcPr>
                <w:tcW w:w="2137" w:type="dxa"/>
                <w:gridSpan w:val="2"/>
              </w:tcPr>
            </w:tcPrChange>
          </w:tcPr>
          <w:p w14:paraId="4458C264" w14:textId="77777777" w:rsidR="00F95847" w:rsidRPr="0065296D" w:rsidRDefault="00F95847" w:rsidP="00F92633">
            <w:pPr>
              <w:rPr>
                <w:rFonts w:eastAsia="Times New Roman"/>
                <w:color w:val="FF0000"/>
                <w:sz w:val="20"/>
                <w:szCs w:val="20"/>
              </w:rPr>
            </w:pPr>
            <w:r>
              <w:rPr>
                <w:rFonts w:eastAsia="Times New Roman"/>
                <w:color w:val="FF0000"/>
                <w:sz w:val="20"/>
                <w:szCs w:val="20"/>
              </w:rPr>
              <w:t>hlth_pgm_cd</w:t>
            </w:r>
          </w:p>
        </w:tc>
        <w:tc>
          <w:tcPr>
            <w:tcW w:w="3148" w:type="dxa"/>
            <w:gridSpan w:val="2"/>
            <w:tcPrChange w:id="228" w:author="Wiggins, Kimberly" w:date="2023-02-20T11:24:00Z">
              <w:tcPr>
                <w:tcW w:w="2880" w:type="dxa"/>
                <w:gridSpan w:val="2"/>
              </w:tcPr>
            </w:tcPrChange>
          </w:tcPr>
          <w:p w14:paraId="1C265F4E" w14:textId="36DB2BF6" w:rsidR="00F95847" w:rsidRPr="0065296D" w:rsidRDefault="00F95847" w:rsidP="00F92633">
            <w:pPr>
              <w:rPr>
                <w:rFonts w:eastAsia="Times New Roman"/>
                <w:color w:val="FF0000"/>
                <w:sz w:val="20"/>
                <w:szCs w:val="20"/>
              </w:rPr>
            </w:pPr>
            <w:del w:id="229" w:author="Wiggins, Kimberly" w:date="2023-02-20T11:24:00Z">
              <w:r>
                <w:rPr>
                  <w:rFonts w:eastAsia="Times New Roman"/>
                  <w:color w:val="FF0000"/>
                  <w:sz w:val="20"/>
                  <w:szCs w:val="20"/>
                </w:rPr>
                <w:delText>KW Email Mark and ask</w:delText>
              </w:r>
            </w:del>
          </w:p>
        </w:tc>
      </w:tr>
      <w:tr w:rsidR="005E7453" w14:paraId="77502813" w14:textId="77777777" w:rsidTr="00B93D8B">
        <w:trPr>
          <w:gridAfter w:val="1"/>
          <w:wAfter w:w="630" w:type="dxa"/>
          <w:ins w:id="230" w:author="Wiggins, Kimberly" w:date="2023-02-20T11:24:00Z"/>
        </w:trPr>
        <w:tc>
          <w:tcPr>
            <w:tcW w:w="327" w:type="dxa"/>
          </w:tcPr>
          <w:p w14:paraId="5F67FC30" w14:textId="1193AD05" w:rsidR="005E7453" w:rsidRPr="0098185C" w:rsidRDefault="005E7453" w:rsidP="005E7453">
            <w:pPr>
              <w:rPr>
                <w:ins w:id="231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32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9</w:t>
              </w:r>
            </w:ins>
          </w:p>
        </w:tc>
        <w:tc>
          <w:tcPr>
            <w:tcW w:w="2498" w:type="dxa"/>
          </w:tcPr>
          <w:p w14:paraId="33429D0C" w14:textId="502FEAE5" w:rsidR="005E7453" w:rsidRPr="0098185C" w:rsidRDefault="005E7453" w:rsidP="005E7453">
            <w:pPr>
              <w:rPr>
                <w:ins w:id="233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34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attributed to an ISP practice / not</w:t>
              </w:r>
            </w:ins>
          </w:p>
        </w:tc>
        <w:tc>
          <w:tcPr>
            <w:tcW w:w="2693" w:type="dxa"/>
          </w:tcPr>
          <w:p w14:paraId="1D8FA682" w14:textId="2E8A513F" w:rsidR="005E7453" w:rsidRPr="005E7453" w:rsidRDefault="005E7453" w:rsidP="005E7453">
            <w:pPr>
              <w:rPr>
                <w:ins w:id="235" w:author="Wiggins, Kimberly" w:date="2023-02-20T11:24:00Z"/>
                <w:rFonts w:eastAsia="Times New Roman"/>
                <w:color w:val="FF0000"/>
                <w:sz w:val="20"/>
                <w:szCs w:val="20"/>
              </w:rPr>
            </w:pPr>
            <w:ins w:id="236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 xml:space="preserve">qry_longitudinal.pcmp_loc_id, </w:t>
              </w:r>
              <w:r w:rsidRPr="005E7453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redcap.dt_prac_isp</w:t>
              </w:r>
              <w:r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  <w:r>
                <w:rPr>
                  <w:rFonts w:eastAsia="Times New Roman"/>
                  <w:color w:val="000000"/>
                  <w:sz w:val="20"/>
                  <w:szCs w:val="20"/>
                </w:rPr>
                <w:t>(reformatted dt_prac_start_isp to date9. To match qry_longitudinal, but they’re the same)</w:t>
              </w:r>
            </w:ins>
          </w:p>
        </w:tc>
        <w:tc>
          <w:tcPr>
            <w:tcW w:w="1949" w:type="dxa"/>
          </w:tcPr>
          <w:p w14:paraId="2AF39834" w14:textId="6F9E20AD" w:rsidR="005E7453" w:rsidRDefault="005E7453" w:rsidP="005E7453">
            <w:pPr>
              <w:rPr>
                <w:ins w:id="237" w:author="Wiggins, Kimberly" w:date="2023-02-20T11:24:00Z"/>
                <w:rFonts w:eastAsia="Times New Roman"/>
                <w:color w:val="FF0000"/>
                <w:sz w:val="20"/>
                <w:szCs w:val="20"/>
              </w:rPr>
            </w:pPr>
            <w:proofErr w:type="spellStart"/>
            <w:ins w:id="238" w:author="Wiggins, Kimberly" w:date="2023-02-20T11:24:00Z">
              <w:r w:rsidRPr="005E7453">
                <w:rPr>
                  <w:rFonts w:eastAsia="Times New Roman"/>
                  <w:sz w:val="20"/>
                  <w:szCs w:val="20"/>
                </w:rPr>
                <w:t>dt_prac_isp</w:t>
              </w:r>
              <w:proofErr w:type="spellEnd"/>
            </w:ins>
          </w:p>
        </w:tc>
        <w:tc>
          <w:tcPr>
            <w:tcW w:w="2518" w:type="dxa"/>
          </w:tcPr>
          <w:p w14:paraId="5E22C799" w14:textId="66E21E5A" w:rsidR="005E7453" w:rsidRPr="0065296D" w:rsidRDefault="005E7453" w:rsidP="005E7453">
            <w:pPr>
              <w:rPr>
                <w:ins w:id="239" w:author="Wiggins, Kimberly" w:date="2023-02-20T11:24:00Z"/>
                <w:rFonts w:eastAsia="Times New Roman"/>
                <w:color w:val="FF0000"/>
                <w:sz w:val="20"/>
                <w:szCs w:val="20"/>
              </w:rPr>
            </w:pPr>
            <w:ins w:id="240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time-varying covariate; flag starts the month the pcmp began ISP</w:t>
              </w:r>
            </w:ins>
          </w:p>
        </w:tc>
      </w:tr>
    </w:tbl>
    <w:p w14:paraId="606DAC80" w14:textId="77777777" w:rsidR="00E03F4F" w:rsidRDefault="00E03F4F" w:rsidP="00E03F4F"/>
    <w:p w14:paraId="63BDCB8C" w14:textId="7F034600" w:rsidR="00F95847" w:rsidRDefault="00F95847" w:rsidP="00202F91">
      <w:pPr>
        <w:pStyle w:val="Heading3"/>
        <w:rPr>
          <w:rFonts w:eastAsia="Times New Roman"/>
        </w:rPr>
      </w:pPr>
      <w:r>
        <w:rPr>
          <w:rFonts w:eastAsia="Times New Roman"/>
        </w:rPr>
        <w:t>OTHER COVARIATES</w:t>
      </w:r>
    </w:p>
    <w:p w14:paraId="0336AD67" w14:textId="77777777" w:rsidR="00F95847" w:rsidRDefault="00F95847" w:rsidP="00F95847">
      <w:pPr>
        <w:pStyle w:val="ListParagraph"/>
        <w:numPr>
          <w:ilvl w:val="0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PMCP Type</w:t>
      </w:r>
    </w:p>
    <w:p w14:paraId="63A6FF57" w14:textId="77777777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FQHC</w:t>
      </w:r>
    </w:p>
    <w:p w14:paraId="189E8BEB" w14:textId="77777777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RHC</w:t>
      </w:r>
    </w:p>
    <w:p w14:paraId="156A82A7" w14:textId="1BF1D191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Indian Health Service</w:t>
      </w:r>
      <w:del w:id="241" w:author="Wiggins, Kimberly" w:date="2023-02-20T11:24:00Z">
        <w:r w:rsidR="002C0B57">
          <w:rPr>
            <w:rFonts w:eastAsia="Times New Roman"/>
            <w:color w:val="000000"/>
          </w:rPr>
          <w:delText xml:space="preserve"> – update 02/09 add </w:delText>
        </w:r>
        <w:r w:rsidR="002C0B57" w:rsidRPr="002C0B57">
          <w:rPr>
            <w:rFonts w:eastAsia="Times New Roman"/>
            <w:color w:val="7030A0"/>
          </w:rPr>
          <w:delText>IHS</w:delText>
        </w:r>
        <w:r w:rsidR="002C0B57">
          <w:rPr>
            <w:rFonts w:eastAsia="Times New Roman"/>
            <w:color w:val="000000"/>
          </w:rPr>
          <w:delText xml:space="preserve"> </w:delText>
        </w:r>
        <w:r w:rsidR="002C0B57" w:rsidRPr="002C0B57">
          <w:rPr>
            <w:rFonts w:eastAsia="Times New Roman"/>
            <w:color w:val="7030A0"/>
          </w:rPr>
          <w:delText>pharmacy pcmp_type_cd = 62</w:delText>
        </w:r>
      </w:del>
    </w:p>
    <w:p w14:paraId="3222F0B3" w14:textId="77777777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 xml:space="preserve">School Based Health Center </w:t>
      </w:r>
    </w:p>
    <w:p w14:paraId="0178C711" w14:textId="77777777" w:rsidR="00F95847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color w:val="000000"/>
        </w:rPr>
      </w:pPr>
      <w:r>
        <w:rPr>
          <w:rFonts w:eastAsia="Times New Roman"/>
          <w:color w:val="000000"/>
        </w:rPr>
        <w:t>Other</w:t>
      </w:r>
    </w:p>
    <w:p w14:paraId="117987F5" w14:textId="77777777" w:rsidR="00F95847" w:rsidRPr="00934E0C" w:rsidRDefault="00F95847" w:rsidP="00F95847">
      <w:pPr>
        <w:pStyle w:val="ListParagraph"/>
        <w:numPr>
          <w:ilvl w:val="0"/>
          <w:numId w:val="25"/>
        </w:numPr>
        <w:spacing w:after="200"/>
        <w:rPr>
          <w:rFonts w:eastAsia="Times New Roman"/>
          <w:strike/>
          <w:color w:val="000000"/>
        </w:rPr>
      </w:pPr>
      <w:r w:rsidRPr="00934E0C">
        <w:rPr>
          <w:rFonts w:eastAsia="Times New Roman"/>
          <w:strike/>
          <w:color w:val="000000"/>
        </w:rPr>
        <w:t xml:space="preserve">Risk determined by: </w:t>
      </w:r>
    </w:p>
    <w:p w14:paraId="7E617EFE" w14:textId="77777777" w:rsidR="00F95847" w:rsidRPr="00934E0C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strike/>
          <w:color w:val="000000"/>
        </w:rPr>
      </w:pPr>
      <w:r w:rsidRPr="00934E0C">
        <w:rPr>
          <w:rFonts w:eastAsia="Times New Roman"/>
          <w:strike/>
          <w:color w:val="000000"/>
        </w:rPr>
        <w:t>Adults: Charleston Comorbidity Index (CCI) get from Carter #do</w:t>
      </w:r>
    </w:p>
    <w:p w14:paraId="7D51DC6E" w14:textId="5181A0FA" w:rsidR="00F95847" w:rsidRPr="00934E0C" w:rsidRDefault="00F95847" w:rsidP="00F95847">
      <w:pPr>
        <w:pStyle w:val="ListParagraph"/>
        <w:numPr>
          <w:ilvl w:val="1"/>
          <w:numId w:val="25"/>
        </w:numPr>
        <w:spacing w:after="200"/>
        <w:rPr>
          <w:rFonts w:eastAsia="Times New Roman"/>
          <w:strike/>
          <w:color w:val="000000"/>
        </w:rPr>
      </w:pPr>
      <w:r w:rsidRPr="00934E0C">
        <w:rPr>
          <w:rFonts w:eastAsia="Times New Roman"/>
          <w:strike/>
          <w:color w:val="000000"/>
        </w:rPr>
        <w:t>Peds: PMCA (get from Jake #do)</w:t>
      </w:r>
    </w:p>
    <w:tbl>
      <w:tblPr>
        <w:tblStyle w:val="TableGrid"/>
        <w:tblW w:w="9985" w:type="dxa"/>
        <w:tblLayout w:type="fixed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  <w:tblPrChange w:id="242" w:author="Wiggins, Kimberly" w:date="2023-02-20T11:24:00Z">
          <w:tblPr>
            <w:tblStyle w:val="TableGrid"/>
            <w:tblW w:w="10075" w:type="dxa"/>
            <w:tblLayout w:type="fixed"/>
            <w:tblCellMar>
              <w:left w:w="29" w:type="dxa"/>
              <w:right w:w="29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355"/>
        <w:gridCol w:w="1530"/>
        <w:gridCol w:w="1980"/>
        <w:gridCol w:w="2430"/>
        <w:gridCol w:w="3690"/>
        <w:tblGridChange w:id="243">
          <w:tblGrid>
            <w:gridCol w:w="355"/>
            <w:gridCol w:w="2070"/>
            <w:gridCol w:w="2610"/>
            <w:gridCol w:w="2430"/>
            <w:gridCol w:w="2610"/>
          </w:tblGrid>
        </w:tblGridChange>
      </w:tblGrid>
      <w:tr w:rsidR="00362431" w:rsidRPr="0098185C" w14:paraId="4BA08701" w14:textId="77777777" w:rsidTr="002B0A26">
        <w:tc>
          <w:tcPr>
            <w:tcW w:w="355" w:type="dxa"/>
            <w:tcPrChange w:id="244" w:author="Wiggins, Kimberly" w:date="2023-02-20T11:24:00Z">
              <w:tcPr>
                <w:tcW w:w="355" w:type="dxa"/>
              </w:tcPr>
            </w:tcPrChange>
          </w:tcPr>
          <w:p w14:paraId="6795C03E" w14:textId="77777777" w:rsidR="00FA5787" w:rsidRDefault="00FA5787" w:rsidP="00866757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245" w:author="Wiggins, Kimberly" w:date="2023-02-20T11:24:00Z">
              <w:r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n</w:t>
              </w:r>
            </w:ins>
          </w:p>
        </w:tc>
        <w:tc>
          <w:tcPr>
            <w:tcW w:w="1530" w:type="dxa"/>
            <w:tcPrChange w:id="246" w:author="Wiggins, Kimberly" w:date="2023-02-20T11:24:00Z">
              <w:tcPr>
                <w:tcW w:w="2425" w:type="dxa"/>
              </w:tcPr>
            </w:tcPrChange>
          </w:tcPr>
          <w:p w14:paraId="09C30C13" w14:textId="34996151" w:rsidR="00362431" w:rsidRPr="0098185C" w:rsidRDefault="00362431" w:rsidP="00DC26E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1980" w:type="dxa"/>
            <w:tcPrChange w:id="247" w:author="Wiggins, Kimberly" w:date="2023-02-20T11:24:00Z">
              <w:tcPr>
                <w:tcW w:w="2610" w:type="dxa"/>
              </w:tcPr>
            </w:tcPrChange>
          </w:tcPr>
          <w:p w14:paraId="1AB2E5FC" w14:textId="77777777" w:rsidR="00362431" w:rsidRPr="0098185C" w:rsidRDefault="00362431" w:rsidP="00DC26E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2430" w:type="dxa"/>
            <w:tcPrChange w:id="248" w:author="Wiggins, Kimberly" w:date="2023-02-20T11:24:00Z">
              <w:tcPr>
                <w:tcW w:w="2430" w:type="dxa"/>
              </w:tcPr>
            </w:tcPrChange>
          </w:tcPr>
          <w:p w14:paraId="5C2DA70C" w14:textId="77777777" w:rsidR="00362431" w:rsidRPr="0098185C" w:rsidRDefault="00362431" w:rsidP="00DC26E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3690" w:type="dxa"/>
            <w:tcPrChange w:id="249" w:author="Wiggins, Kimberly" w:date="2023-02-20T11:24:00Z">
              <w:tcPr>
                <w:tcW w:w="2610" w:type="dxa"/>
              </w:tcPr>
            </w:tcPrChange>
          </w:tcPr>
          <w:p w14:paraId="5E6E6188" w14:textId="77777777" w:rsidR="00362431" w:rsidRPr="0098185C" w:rsidRDefault="00362431" w:rsidP="00DC26EF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descr</w:t>
            </w:r>
          </w:p>
        </w:tc>
      </w:tr>
      <w:tr w:rsidR="00362431" w:rsidRPr="0098185C" w14:paraId="1011DDA2" w14:textId="77777777" w:rsidTr="002B0A26">
        <w:tc>
          <w:tcPr>
            <w:tcW w:w="355" w:type="dxa"/>
            <w:tcPrChange w:id="250" w:author="Wiggins, Kimberly" w:date="2023-02-20T11:24:00Z">
              <w:tcPr>
                <w:tcW w:w="355" w:type="dxa"/>
              </w:tcPr>
            </w:tcPrChange>
          </w:tcPr>
          <w:p w14:paraId="72F09BB8" w14:textId="77777777" w:rsidR="00FA5787" w:rsidRDefault="00FA5787" w:rsidP="00866757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51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1</w:t>
              </w:r>
            </w:ins>
          </w:p>
        </w:tc>
        <w:tc>
          <w:tcPr>
            <w:tcW w:w="1530" w:type="dxa"/>
            <w:tcPrChange w:id="252" w:author="Wiggins, Kimberly" w:date="2023-02-20T11:24:00Z">
              <w:tcPr>
                <w:tcW w:w="2425" w:type="dxa"/>
              </w:tcPr>
            </w:tcPrChange>
          </w:tcPr>
          <w:p w14:paraId="68682114" w14:textId="5EA5D3AE" w:rsidR="00362431" w:rsidRPr="0098185C" w:rsidRDefault="003B2E56" w:rsidP="00DC26EF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PCMP Type</w:t>
            </w:r>
          </w:p>
        </w:tc>
        <w:tc>
          <w:tcPr>
            <w:tcW w:w="1980" w:type="dxa"/>
            <w:tcPrChange w:id="253" w:author="Wiggins, Kimberly" w:date="2023-02-20T11:24:00Z">
              <w:tcPr>
                <w:tcW w:w="2610" w:type="dxa"/>
              </w:tcPr>
            </w:tcPrChange>
          </w:tcPr>
          <w:p w14:paraId="041C41F0" w14:textId="78B94ED8" w:rsidR="00FA5787" w:rsidRPr="0098185C" w:rsidRDefault="00E34D80" w:rsidP="00866757">
            <w:pPr>
              <w:rPr>
                <w:ins w:id="254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qry_longitudinal</w:t>
            </w:r>
          </w:p>
          <w:p w14:paraId="17DD8EE7" w14:textId="38AD4A58" w:rsidR="00362431" w:rsidRPr="0098185C" w:rsidRDefault="00362431" w:rsidP="00934E0C">
            <w:pPr>
              <w:rPr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430" w:type="dxa"/>
            <w:tcPrChange w:id="255" w:author="Wiggins, Kimberly" w:date="2023-02-20T11:24:00Z">
              <w:tcPr>
                <w:tcW w:w="2430" w:type="dxa"/>
              </w:tcPr>
            </w:tcPrChange>
          </w:tcPr>
          <w:p w14:paraId="6B0F4457" w14:textId="77777777" w:rsidR="002A2C83" w:rsidRDefault="00777A59" w:rsidP="00866757">
            <w:pPr>
              <w:rPr>
                <w:ins w:id="256" w:author="Wiggins, Kimberly" w:date="2023-02-20T11:24:00Z"/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ins w:id="257" w:author="Wiggins, Kimberly" w:date="2023-02-20T11:24:00Z">
              <w:r w:rsidRPr="002A2C83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>pcmp_type_rc</w:t>
              </w:r>
              <w:r w:rsidR="002A2C83">
                <w:rPr>
                  <w:rFonts w:eastAsia="Times New Roman"/>
                  <w:b/>
                  <w:bCs/>
                  <w:color w:val="000000"/>
                  <w:sz w:val="20"/>
                  <w:szCs w:val="20"/>
                </w:rPr>
                <w:t xml:space="preserve"> </w:t>
              </w:r>
            </w:ins>
          </w:p>
          <w:p w14:paraId="29BFE7C5" w14:textId="7270414C" w:rsidR="00362431" w:rsidRPr="0098185C" w:rsidRDefault="002A2C83" w:rsidP="00DC26EF">
            <w:pPr>
              <w:rPr>
                <w:rFonts w:eastAsia="Times New Roman"/>
                <w:color w:val="000000"/>
                <w:sz w:val="20"/>
                <w:szCs w:val="20"/>
              </w:rPr>
            </w:pPr>
            <w:ins w:id="258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 xml:space="preserve">from original variable </w:t>
              </w:r>
            </w:ins>
            <w:r w:rsidR="00E34D80">
              <w:rPr>
                <w:rFonts w:eastAsia="Times New Roman"/>
                <w:color w:val="000000"/>
                <w:sz w:val="20"/>
                <w:szCs w:val="20"/>
              </w:rPr>
              <w:t>pcmp_loc_type_cd</w:t>
            </w:r>
          </w:p>
        </w:tc>
        <w:tc>
          <w:tcPr>
            <w:tcW w:w="3690" w:type="dxa"/>
            <w:tcPrChange w:id="259" w:author="Wiggins, Kimberly" w:date="2023-02-20T11:24:00Z">
              <w:tcPr>
                <w:tcW w:w="2610" w:type="dxa"/>
              </w:tcPr>
            </w:tcPrChange>
          </w:tcPr>
          <w:p w14:paraId="024EF748" w14:textId="77777777" w:rsidR="008C018F" w:rsidRDefault="00A8110E" w:rsidP="00934E0C">
            <w:pPr>
              <w:pStyle w:val="ListParagraph"/>
              <w:numPr>
                <w:ilvl w:val="0"/>
                <w:numId w:val="28"/>
              </w:numPr>
              <w:ind w:left="336" w:hanging="204"/>
              <w:rPr>
                <w:ins w:id="260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commentRangeStart w:id="261"/>
            <w:ins w:id="262" w:author="Wiggins, Kimberly" w:date="2023-02-20T11:24:00Z">
              <w:r w:rsidRPr="002A2C83">
                <w:rPr>
                  <w:rFonts w:eastAsia="Times New Roman"/>
                  <w:color w:val="C00000"/>
                  <w:sz w:val="20"/>
                  <w:szCs w:val="20"/>
                </w:rPr>
                <w:t>original variable format prov_typ_cd frequency on raw qry_longitudinal has 0 for School Health Services? (51)</w:t>
              </w:r>
              <w:commentRangeEnd w:id="261"/>
              <w:r w:rsidR="002A2C83">
                <w:rPr>
                  <w:rStyle w:val="CommentReference"/>
                </w:rPr>
                <w:commentReference w:id="261"/>
              </w:r>
              <w:r w:rsidR="008C018F">
                <w:rPr>
                  <w:rFonts w:eastAsia="Times New Roman"/>
                  <w:color w:val="000000"/>
                  <w:sz w:val="20"/>
                  <w:szCs w:val="20"/>
                </w:rPr>
                <w:t>FQHC: 32, 61</w:t>
              </w:r>
            </w:ins>
          </w:p>
          <w:p w14:paraId="08ABD879" w14:textId="77777777" w:rsidR="008C018F" w:rsidRDefault="008C018F" w:rsidP="00934E0C">
            <w:pPr>
              <w:pStyle w:val="ListParagraph"/>
              <w:numPr>
                <w:ilvl w:val="0"/>
                <w:numId w:val="28"/>
              </w:numPr>
              <w:ind w:left="336" w:hanging="204"/>
              <w:rPr>
                <w:ins w:id="263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64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lastRenderedPageBreak/>
                <w:t>RHC: 45</w:t>
              </w:r>
            </w:ins>
          </w:p>
          <w:p w14:paraId="41183906" w14:textId="50580D63" w:rsidR="008C018F" w:rsidRDefault="008C018F" w:rsidP="00934E0C">
            <w:pPr>
              <w:pStyle w:val="ListParagraph"/>
              <w:numPr>
                <w:ilvl w:val="0"/>
                <w:numId w:val="28"/>
              </w:numPr>
              <w:ind w:left="336" w:hanging="204"/>
              <w:rPr>
                <w:ins w:id="265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  <w:ins w:id="266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Other: remaining</w:t>
              </w:r>
            </w:ins>
          </w:p>
          <w:p w14:paraId="422B3EB8" w14:textId="06247E91" w:rsidR="00E34D80" w:rsidRPr="00934E0C" w:rsidRDefault="00E34D80">
            <w:pPr>
              <w:rPr>
                <w:rFonts w:eastAsia="Times New Roman"/>
                <w:color w:val="000000"/>
                <w:sz w:val="20"/>
                <w:szCs w:val="20"/>
              </w:rPr>
              <w:pPrChange w:id="267" w:author="Wiggins, Kimberly" w:date="2023-02-20T11:24:00Z">
                <w:pPr>
                  <w:pStyle w:val="ListParagraph"/>
                  <w:numPr>
                    <w:numId w:val="28"/>
                  </w:numPr>
                  <w:ind w:left="336" w:hanging="204"/>
                </w:pPr>
              </w:pPrChange>
            </w:pPr>
            <w:ins w:id="268" w:author="Wiggins, Kimberly" w:date="2023-02-20T11:24:00Z">
              <w:r>
                <w:rPr>
                  <w:rFonts w:eastAsia="Times New Roman"/>
                  <w:color w:val="000000"/>
                  <w:sz w:val="20"/>
                  <w:szCs w:val="20"/>
                </w:rPr>
                <w:t>was `prov_typ_cd`</w:t>
              </w:r>
            </w:ins>
          </w:p>
        </w:tc>
      </w:tr>
    </w:tbl>
    <w:p w14:paraId="75098869" w14:textId="77777777" w:rsidR="00362431" w:rsidRPr="003F502F" w:rsidRDefault="00362431">
      <w:pPr>
        <w:spacing w:after="200"/>
        <w:rPr>
          <w:rFonts w:eastAsia="Times New Roman"/>
          <w:color w:val="000000"/>
        </w:rPr>
        <w:pPrChange w:id="269" w:author="Wiggins, Kimberly" w:date="2023-02-20T11:24:00Z">
          <w:pPr>
            <w:pStyle w:val="ListParagraph"/>
            <w:spacing w:after="200"/>
          </w:pPr>
        </w:pPrChange>
      </w:pPr>
    </w:p>
    <w:p w14:paraId="48825DD3" w14:textId="77777777" w:rsidR="00F95847" w:rsidRPr="00D646ED" w:rsidRDefault="00F95847" w:rsidP="00202F91">
      <w:pPr>
        <w:pStyle w:val="Heading3"/>
      </w:pPr>
      <w:r>
        <w:t xml:space="preserve">QUESTION </w:t>
      </w:r>
      <w:r w:rsidRPr="00D646ED">
        <w:t>1:</w:t>
      </w:r>
    </w:p>
    <w:p w14:paraId="4C5636DA" w14:textId="77777777" w:rsidR="00F95847" w:rsidRDefault="00F95847" w:rsidP="00F95847">
      <w:r w:rsidRPr="00D646ED">
        <w:t xml:space="preserve">Do PCMPs that participated in ISP have </w:t>
      </w:r>
      <w:proofErr w:type="spellStart"/>
      <w:proofErr w:type="gramStart"/>
      <w:r w:rsidRPr="00D646ED">
        <w:t>a</w:t>
      </w:r>
      <w:proofErr w:type="spellEnd"/>
      <w:proofErr w:type="gramEnd"/>
      <w:r w:rsidRPr="00D646ED">
        <w:t xml:space="preserve"> improved outcomes for attributed members compared to members attributed to PCMPs that did not participate in ISP?</w:t>
      </w:r>
      <w:r w:rsidRPr="00D646ED">
        <w:tab/>
      </w:r>
    </w:p>
    <w:p w14:paraId="228322D0" w14:textId="77777777" w:rsidR="00F95847" w:rsidRDefault="00F95847" w:rsidP="00F95847">
      <w:pPr>
        <w:pStyle w:val="ListParagraph"/>
        <w:numPr>
          <w:ilvl w:val="0"/>
          <w:numId w:val="24"/>
        </w:numPr>
      </w:pPr>
      <w:r w:rsidRPr="00D646ED">
        <w:t>"members attributed to &gt;1 clinic:</w:t>
      </w:r>
      <w:r>
        <w:t xml:space="preserve"> </w:t>
      </w:r>
      <w:r w:rsidRPr="00D646ED">
        <w:t>attribute to clinic with most months</w:t>
      </w:r>
    </w:p>
    <w:p w14:paraId="1BDB4255" w14:textId="77777777" w:rsidR="00F95847" w:rsidRDefault="00F95847" w:rsidP="00F95847">
      <w:pPr>
        <w:pStyle w:val="ListParagraph"/>
        <w:numPr>
          <w:ilvl w:val="0"/>
          <w:numId w:val="24"/>
        </w:numPr>
      </w:pPr>
      <w:r w:rsidRPr="00D646ED">
        <w:t>in case of tie (n months), attribute to most recent</w:t>
      </w:r>
    </w:p>
    <w:p w14:paraId="458C7645" w14:textId="77777777" w:rsidR="00F95847" w:rsidRDefault="00F95847" w:rsidP="00F95847"/>
    <w:p w14:paraId="38A2022B" w14:textId="77777777" w:rsidR="00F95847" w:rsidRPr="00EA6296" w:rsidRDefault="00F95847" w:rsidP="00202F91">
      <w:pPr>
        <w:pStyle w:val="Heading3"/>
      </w:pPr>
      <w:r w:rsidRPr="00C54002">
        <w:t xml:space="preserve">Definite Outcomes: </w:t>
      </w:r>
      <w:r>
        <w:t xml:space="preserve"> </w:t>
      </w:r>
    </w:p>
    <w:p w14:paraId="3A3A01F0" w14:textId="77777777" w:rsidR="00F95847" w:rsidRDefault="00F95847" w:rsidP="00F95847">
      <w:pPr>
        <w:pStyle w:val="ListParagraph"/>
        <w:numPr>
          <w:ilvl w:val="0"/>
          <w:numId w:val="26"/>
        </w:numPr>
      </w:pPr>
      <w:r w:rsidRPr="00C54002">
        <w:t>FFS total cost of care in month/quarter</w:t>
      </w:r>
    </w:p>
    <w:p w14:paraId="5E69379E" w14:textId="77777777" w:rsidR="00F95847" w:rsidRPr="00C54002" w:rsidRDefault="00F95847" w:rsidP="00F95847">
      <w:pPr>
        <w:pStyle w:val="ListParagraph"/>
        <w:numPr>
          <w:ilvl w:val="1"/>
          <w:numId w:val="26"/>
        </w:numPr>
      </w:pPr>
      <w:r>
        <w:t xml:space="preserve">Excluding dental </w:t>
      </w:r>
    </w:p>
    <w:p w14:paraId="058783AA" w14:textId="77777777" w:rsidR="00F95847" w:rsidRDefault="00F95847" w:rsidP="00F95847">
      <w:pPr>
        <w:pStyle w:val="ListParagraph"/>
        <w:numPr>
          <w:ilvl w:val="0"/>
          <w:numId w:val="26"/>
        </w:numPr>
      </w:pPr>
      <w:r w:rsidRPr="00C54002">
        <w:t>Utilization of primary care services</w:t>
      </w:r>
    </w:p>
    <w:p w14:paraId="3AD2CD60" w14:textId="77777777" w:rsidR="00F95847" w:rsidRPr="00C54002" w:rsidRDefault="00F95847" w:rsidP="00F95847">
      <w:pPr>
        <w:pStyle w:val="ListParagraph"/>
        <w:numPr>
          <w:ilvl w:val="1"/>
          <w:numId w:val="26"/>
        </w:numPr>
      </w:pPr>
      <w:r w:rsidRPr="00C54002">
        <w:t>need to decide if use count models for # of visits or logit model for probability of any use in month/quarter</w:t>
      </w:r>
    </w:p>
    <w:p w14:paraId="441DB3B1" w14:textId="77777777" w:rsidR="00F95847" w:rsidRDefault="00F95847" w:rsidP="00F95847">
      <w:pPr>
        <w:pStyle w:val="ListParagraph"/>
        <w:numPr>
          <w:ilvl w:val="0"/>
          <w:numId w:val="26"/>
        </w:numPr>
      </w:pPr>
      <w:r w:rsidRPr="00C54002">
        <w:t>Utilization of non-ED, non-hospital Capitated BH services</w:t>
      </w:r>
    </w:p>
    <w:p w14:paraId="428362A5" w14:textId="445BE50B" w:rsidR="00F95847" w:rsidRDefault="00F95847" w:rsidP="00F95847">
      <w:pPr>
        <w:pStyle w:val="ListParagraph"/>
        <w:numPr>
          <w:ilvl w:val="1"/>
          <w:numId w:val="26"/>
        </w:numPr>
      </w:pPr>
      <w:r w:rsidRPr="00C54002">
        <w:t>need to decide if use count models for # of encounters or logit model for probability of any use in month/quarter</w:t>
      </w:r>
    </w:p>
    <w:p w14:paraId="146EC153" w14:textId="77777777" w:rsidR="00E03F4F" w:rsidRPr="00BE1C81" w:rsidRDefault="00E03F4F" w:rsidP="00E03F4F"/>
    <w:tbl>
      <w:tblPr>
        <w:tblStyle w:val="TableGrid"/>
        <w:tblW w:w="9805" w:type="dxa"/>
        <w:tblCellMar>
          <w:top w:w="14" w:type="dxa"/>
          <w:left w:w="29" w:type="dxa"/>
          <w:bottom w:w="14" w:type="dxa"/>
          <w:right w:w="29" w:type="dxa"/>
        </w:tblCellMar>
        <w:tblLook w:val="04A0" w:firstRow="1" w:lastRow="0" w:firstColumn="1" w:lastColumn="0" w:noHBand="0" w:noVBand="1"/>
      </w:tblPr>
      <w:tblGrid>
        <w:gridCol w:w="3325"/>
        <w:gridCol w:w="2610"/>
        <w:gridCol w:w="1530"/>
        <w:gridCol w:w="2340"/>
      </w:tblGrid>
      <w:tr w:rsidR="00F95847" w:rsidRPr="0098185C" w14:paraId="374132F2" w14:textId="77777777" w:rsidTr="00FD5BA1">
        <w:tc>
          <w:tcPr>
            <w:tcW w:w="3325" w:type="dxa"/>
          </w:tcPr>
          <w:p w14:paraId="456C2982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variable</w:t>
            </w:r>
          </w:p>
        </w:tc>
        <w:tc>
          <w:tcPr>
            <w:tcW w:w="2610" w:type="dxa"/>
          </w:tcPr>
          <w:p w14:paraId="61814AB3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source</w:t>
            </w:r>
          </w:p>
        </w:tc>
        <w:tc>
          <w:tcPr>
            <w:tcW w:w="1530" w:type="dxa"/>
          </w:tcPr>
          <w:p w14:paraId="381B9323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varname</w:t>
            </w:r>
          </w:p>
        </w:tc>
        <w:tc>
          <w:tcPr>
            <w:tcW w:w="2340" w:type="dxa"/>
          </w:tcPr>
          <w:p w14:paraId="14E884F4" w14:textId="77777777" w:rsidR="00F95847" w:rsidRPr="0098185C" w:rsidRDefault="00F95847" w:rsidP="00F92633">
            <w:pPr>
              <w:rPr>
                <w:rFonts w:eastAsia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d</w:t>
            </w:r>
            <w:r w:rsidRPr="0098185C">
              <w:rPr>
                <w:rFonts w:eastAsia="Times New Roman"/>
                <w:b/>
                <w:bCs/>
                <w:color w:val="000000"/>
                <w:sz w:val="20"/>
                <w:szCs w:val="20"/>
              </w:rPr>
              <w:t>escr</w:t>
            </w:r>
          </w:p>
        </w:tc>
      </w:tr>
      <w:tr w:rsidR="00F95847" w:rsidRPr="0098185C" w14:paraId="28C6E83C" w14:textId="77777777" w:rsidTr="00FD5BA1">
        <w:tc>
          <w:tcPr>
            <w:tcW w:w="3325" w:type="dxa"/>
          </w:tcPr>
          <w:p w14:paraId="5B4C517E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FFS total cost of care in quarter</w:t>
            </w:r>
          </w:p>
        </w:tc>
        <w:tc>
          <w:tcPr>
            <w:tcW w:w="2610" w:type="dxa"/>
          </w:tcPr>
          <w:p w14:paraId="19DF37FA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1530" w:type="dxa"/>
          </w:tcPr>
          <w:p w14:paraId="23732632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month</w:t>
            </w:r>
          </w:p>
        </w:tc>
        <w:tc>
          <w:tcPr>
            <w:tcW w:w="2340" w:type="dxa"/>
          </w:tcPr>
          <w:p w14:paraId="138D24BB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calculate quarters</w:t>
            </w:r>
          </w:p>
        </w:tc>
      </w:tr>
      <w:tr w:rsidR="00F95847" w:rsidRPr="0098185C" w14:paraId="0FE7359D" w14:textId="77777777" w:rsidTr="00FD5BA1">
        <w:tc>
          <w:tcPr>
            <w:tcW w:w="3325" w:type="dxa"/>
          </w:tcPr>
          <w:p w14:paraId="71C81884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54002">
              <w:t>Utilization of primary care services</w:t>
            </w:r>
          </w:p>
        </w:tc>
        <w:tc>
          <w:tcPr>
            <w:tcW w:w="2610" w:type="dxa"/>
          </w:tcPr>
          <w:p w14:paraId="24616E2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1530" w:type="dxa"/>
          </w:tcPr>
          <w:p w14:paraId="48CC6F51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340" w:type="dxa"/>
          </w:tcPr>
          <w:p w14:paraId="65D74E64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? is this right? It’s by clmClass?</w:t>
            </w:r>
          </w:p>
        </w:tc>
      </w:tr>
      <w:tr w:rsidR="00F95847" w:rsidRPr="0098185C" w14:paraId="6D5E5B06" w14:textId="77777777" w:rsidTr="00FD5BA1">
        <w:tc>
          <w:tcPr>
            <w:tcW w:w="3325" w:type="dxa"/>
            <w:vAlign w:val="center"/>
          </w:tcPr>
          <w:p w14:paraId="34006F00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C54002">
              <w:t>Utilization of non-ED, non-hospital Capitated BH services</w:t>
            </w:r>
          </w:p>
        </w:tc>
        <w:tc>
          <w:tcPr>
            <w:tcW w:w="2610" w:type="dxa"/>
          </w:tcPr>
          <w:p w14:paraId="0FAF17D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qry_monthlyutilization</w:t>
            </w:r>
          </w:p>
        </w:tc>
        <w:tc>
          <w:tcPr>
            <w:tcW w:w="1530" w:type="dxa"/>
          </w:tcPr>
          <w:p w14:paraId="4B3329F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clmClass</w:t>
            </w:r>
          </w:p>
        </w:tc>
        <w:tc>
          <w:tcPr>
            <w:tcW w:w="2340" w:type="dxa"/>
          </w:tcPr>
          <w:p w14:paraId="04DEAB4D" w14:textId="77777777" w:rsidR="00F95847" w:rsidRPr="0098185C" w:rsidRDefault="00F95847" w:rsidP="00F92633">
            <w:pPr>
              <w:rPr>
                <w:rFonts w:eastAsia="Times New Roman"/>
                <w:color w:val="000000"/>
                <w:sz w:val="20"/>
                <w:szCs w:val="20"/>
              </w:rPr>
            </w:pPr>
            <w:r>
              <w:rPr>
                <w:rFonts w:eastAsia="Times New Roman"/>
                <w:color w:val="000000"/>
                <w:sz w:val="20"/>
                <w:szCs w:val="20"/>
              </w:rPr>
              <w:t>? is this right?</w:t>
            </w:r>
          </w:p>
        </w:tc>
      </w:tr>
      <w:tr w:rsidR="008B152D" w:rsidRPr="0098185C" w14:paraId="1F79CF9F" w14:textId="77777777" w:rsidTr="00FD5BA1">
        <w:trPr>
          <w:ins w:id="270" w:author="Wiggins, Kimberly" w:date="2023-02-20T11:24:00Z"/>
        </w:trPr>
        <w:tc>
          <w:tcPr>
            <w:tcW w:w="3325" w:type="dxa"/>
            <w:vAlign w:val="center"/>
          </w:tcPr>
          <w:p w14:paraId="5387890F" w14:textId="15081659" w:rsidR="008B152D" w:rsidRPr="00C54002" w:rsidRDefault="008B152D" w:rsidP="00F92633">
            <w:pPr>
              <w:rPr>
                <w:ins w:id="271" w:author="Wiggins, Kimberly" w:date="2023-02-20T11:24:00Z"/>
              </w:rPr>
            </w:pPr>
            <w:ins w:id="272" w:author="Wiggins, Kimberly" w:date="2023-02-20T11:24:00Z">
              <w:r>
                <w:t>Telecare / Telehealth</w:t>
              </w:r>
            </w:ins>
          </w:p>
        </w:tc>
        <w:tc>
          <w:tcPr>
            <w:tcW w:w="2610" w:type="dxa"/>
          </w:tcPr>
          <w:p w14:paraId="11A1E2F0" w14:textId="77777777" w:rsidR="008B152D" w:rsidRDefault="008B152D" w:rsidP="00F92633">
            <w:pPr>
              <w:rPr>
                <w:ins w:id="273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0A8BC68A" w14:textId="77777777" w:rsidR="008B152D" w:rsidRDefault="008B152D" w:rsidP="00F92633">
            <w:pPr>
              <w:rPr>
                <w:ins w:id="274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2F4C5C33" w14:textId="77777777" w:rsidR="008B152D" w:rsidRDefault="008B152D" w:rsidP="00F92633">
            <w:pPr>
              <w:rPr>
                <w:ins w:id="275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</w:tr>
      <w:tr w:rsidR="008B152D" w:rsidRPr="0098185C" w14:paraId="74E2CFA7" w14:textId="77777777" w:rsidTr="00FD5BA1">
        <w:trPr>
          <w:ins w:id="276" w:author="Wiggins, Kimberly" w:date="2023-02-20T11:24:00Z"/>
        </w:trPr>
        <w:tc>
          <w:tcPr>
            <w:tcW w:w="3325" w:type="dxa"/>
            <w:vAlign w:val="center"/>
          </w:tcPr>
          <w:p w14:paraId="2F52E0A8" w14:textId="7BA578DC" w:rsidR="008B152D" w:rsidRDefault="008B152D" w:rsidP="00F92633">
            <w:pPr>
              <w:rPr>
                <w:ins w:id="277" w:author="Wiggins, Kimberly" w:date="2023-02-20T11:24:00Z"/>
              </w:rPr>
            </w:pPr>
            <w:ins w:id="278" w:author="Wiggins, Kimberly" w:date="2023-02-20T11:24:00Z">
              <w:r>
                <w:t>BHO</w:t>
              </w:r>
            </w:ins>
          </w:p>
        </w:tc>
        <w:tc>
          <w:tcPr>
            <w:tcW w:w="2610" w:type="dxa"/>
          </w:tcPr>
          <w:p w14:paraId="19815378" w14:textId="77777777" w:rsidR="008B152D" w:rsidRDefault="008B152D" w:rsidP="00F92633">
            <w:pPr>
              <w:rPr>
                <w:ins w:id="279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1530" w:type="dxa"/>
          </w:tcPr>
          <w:p w14:paraId="116BD7AF" w14:textId="77777777" w:rsidR="008B152D" w:rsidRDefault="008B152D" w:rsidP="00F92633">
            <w:pPr>
              <w:rPr>
                <w:ins w:id="280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  <w:tc>
          <w:tcPr>
            <w:tcW w:w="2340" w:type="dxa"/>
          </w:tcPr>
          <w:p w14:paraId="713E0F6D" w14:textId="77777777" w:rsidR="008B152D" w:rsidRDefault="008B152D" w:rsidP="00F92633">
            <w:pPr>
              <w:rPr>
                <w:ins w:id="281" w:author="Wiggins, Kimberly" w:date="2023-02-20T11:24:00Z"/>
                <w:rFonts w:eastAsia="Times New Roman"/>
                <w:color w:val="000000"/>
                <w:sz w:val="20"/>
                <w:szCs w:val="20"/>
              </w:rPr>
            </w:pPr>
          </w:p>
        </w:tc>
      </w:tr>
    </w:tbl>
    <w:p w14:paraId="57D6DBE8" w14:textId="77777777" w:rsidR="00F95847" w:rsidRDefault="00F95847" w:rsidP="00E03F4F">
      <w:pPr>
        <w:pStyle w:val="Heading3"/>
      </w:pPr>
      <w:r w:rsidRPr="00EE72A1">
        <w:br/>
        <w:t>Potential Outcomes</w:t>
      </w:r>
      <w:r>
        <w:t xml:space="preserve"> </w:t>
      </w:r>
    </w:p>
    <w:p w14:paraId="68BF2E51" w14:textId="77777777" w:rsidR="00F95847" w:rsidRPr="00EE72A1" w:rsidRDefault="00F95847" w:rsidP="00F95847">
      <w:pPr>
        <w:rPr>
          <w:i/>
          <w:iCs/>
          <w:sz w:val="18"/>
          <w:szCs w:val="18"/>
        </w:rPr>
      </w:pPr>
      <w:r w:rsidRPr="00EE72A1">
        <w:rPr>
          <w:i/>
          <w:iCs/>
          <w:sz w:val="18"/>
          <w:szCs w:val="18"/>
        </w:rPr>
        <w:t>(</w:t>
      </w:r>
      <w:proofErr w:type="gramStart"/>
      <w:r w:rsidRPr="00EE72A1">
        <w:rPr>
          <w:i/>
          <w:iCs/>
          <w:sz w:val="18"/>
          <w:szCs w:val="18"/>
        </w:rPr>
        <w:t>will</w:t>
      </w:r>
      <w:proofErr w:type="gramEnd"/>
      <w:r w:rsidRPr="00EE72A1">
        <w:rPr>
          <w:i/>
          <w:iCs/>
          <w:sz w:val="18"/>
          <w:szCs w:val="18"/>
        </w:rPr>
        <w:t xml:space="preserve"> get / look at later – just focusing on Definite Outcomes, Covariates, and Members for now) </w:t>
      </w:r>
    </w:p>
    <w:p w14:paraId="0960CDDE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Utilization of emergency department services</w:t>
      </w:r>
    </w:p>
    <w:p w14:paraId="61C67B76" w14:textId="77777777" w:rsidR="00F95847" w:rsidRDefault="00F95847" w:rsidP="00F95847">
      <w:pPr>
        <w:pStyle w:val="ListParagraph"/>
        <w:numPr>
          <w:ilvl w:val="1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need to decide if include both FFS and Capitated BH ED together or separately</w:t>
      </w:r>
    </w:p>
    <w:p w14:paraId="167B5874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Hospital Capitated BH services</w:t>
      </w:r>
    </w:p>
    <w:p w14:paraId="14FD13EA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hospital services</w:t>
      </w:r>
    </w:p>
    <w:p w14:paraId="4BF1AD35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BH services</w:t>
      </w:r>
    </w:p>
    <w:p w14:paraId="118EA2BF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Diagnostic Procedures</w:t>
      </w:r>
    </w:p>
    <w:p w14:paraId="280640B8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Transportation</w:t>
      </w:r>
    </w:p>
    <w:p w14:paraId="12EDA9B0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HH Therapy</w:t>
      </w:r>
    </w:p>
    <w:p w14:paraId="42938C6B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Ancillary</w:t>
      </w:r>
    </w:p>
    <w:p w14:paraId="317EC9A7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hospitalizations</w:t>
      </w:r>
    </w:p>
    <w:p w14:paraId="680ACAE8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Primary care</w:t>
      </w:r>
    </w:p>
    <w:p w14:paraId="01170BD0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ER</w:t>
      </w:r>
    </w:p>
    <w:p w14:paraId="6C2CE2C2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BH</w:t>
      </w:r>
    </w:p>
    <w:p w14:paraId="11040F29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Ancillary</w:t>
      </w:r>
    </w:p>
    <w:p w14:paraId="63C65F73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HH Therapy</w:t>
      </w:r>
    </w:p>
    <w:p w14:paraId="4C48AA86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Diagnostic Procedures</w:t>
      </w:r>
    </w:p>
    <w:p w14:paraId="1AC2B82A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Transportation</w:t>
      </w:r>
    </w:p>
    <w:p w14:paraId="3B1FE2CC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Pharmacy cost</w:t>
      </w:r>
    </w:p>
    <w:p w14:paraId="514C8726" w14:textId="77777777" w:rsidR="00F95847" w:rsidRDefault="00F95847" w:rsidP="00F95847">
      <w:pPr>
        <w:pStyle w:val="ListParagraph"/>
        <w:numPr>
          <w:ilvl w:val="1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need to decide if separate psychotropic and non-psychotropic costs</w:t>
      </w:r>
    </w:p>
    <w:p w14:paraId="7FE98AE0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Antidepressant</w:t>
      </w:r>
    </w:p>
    <w:p w14:paraId="3D81BDEB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lastRenderedPageBreak/>
        <w:t>FFS cost Antipsychotic</w:t>
      </w:r>
    </w:p>
    <w:p w14:paraId="355FB4AB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Stimulant</w:t>
      </w:r>
    </w:p>
    <w:p w14:paraId="33A2C4DC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cost Bipolar Drug</w:t>
      </w:r>
    </w:p>
    <w:p w14:paraId="0667035E" w14:textId="77777777" w:rsidR="00F95847" w:rsidRDefault="00F95847" w:rsidP="00F95847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 xml:space="preserve">FFS cost </w:t>
      </w:r>
      <w:proofErr w:type="spellStart"/>
      <w:r>
        <w:rPr>
          <w:rFonts w:ascii="Calibri" w:eastAsia="Times New Roman" w:hAnsi="Calibri" w:cs="Calibri"/>
        </w:rPr>
        <w:t>Benzodiazapine</w:t>
      </w:r>
      <w:proofErr w:type="spellEnd"/>
    </w:p>
    <w:p w14:paraId="23F6309F" w14:textId="51304BE7" w:rsidR="007D7D4C" w:rsidRPr="00202F91" w:rsidRDefault="00F95847" w:rsidP="00E16A2F">
      <w:pPr>
        <w:pStyle w:val="ListParagraph"/>
        <w:numPr>
          <w:ilvl w:val="0"/>
          <w:numId w:val="22"/>
        </w:numPr>
        <w:contextualSpacing w:val="0"/>
        <w:rPr>
          <w:rFonts w:ascii="Calibri" w:eastAsia="Times New Roman" w:hAnsi="Calibri" w:cs="Calibri"/>
        </w:rPr>
      </w:pPr>
      <w:r>
        <w:rPr>
          <w:rFonts w:ascii="Calibri" w:eastAsia="Times New Roman" w:hAnsi="Calibri" w:cs="Calibri"/>
        </w:rPr>
        <w:t>FFS Alpha_2_Agonist</w:t>
      </w:r>
    </w:p>
    <w:p w14:paraId="6535CF8A" w14:textId="77777777" w:rsidR="00E16A2F" w:rsidRDefault="00E16A2F" w:rsidP="00E16A2F">
      <w:pPr>
        <w:pBdr>
          <w:bottom w:val="single" w:sz="6" w:space="1" w:color="auto"/>
        </w:pBdr>
      </w:pPr>
    </w:p>
    <w:p w14:paraId="5C67D2F3" w14:textId="21B0210C" w:rsidR="00E16A2F" w:rsidRDefault="00E16A2F" w:rsidP="00E16A2F"/>
    <w:p w14:paraId="5E63B755" w14:textId="77777777" w:rsidR="00E16A2F" w:rsidRPr="00870517" w:rsidRDefault="00E16A2F" w:rsidP="00E16A2F"/>
    <w:p w14:paraId="327D208E" w14:textId="77777777" w:rsidR="00E16A2F" w:rsidRPr="00870517" w:rsidRDefault="00E16A2F" w:rsidP="00E16A2F">
      <w:pPr>
        <w:pStyle w:val="Heading2"/>
      </w:pPr>
      <w:r w:rsidRPr="00870517">
        <w:t>DATA ANALYSIS</w:t>
      </w:r>
    </w:p>
    <w:tbl>
      <w:tblPr>
        <w:tblW w:w="10080" w:type="dxa"/>
        <w:tblLook w:val="04A0" w:firstRow="1" w:lastRow="0" w:firstColumn="1" w:lastColumn="0" w:noHBand="0" w:noVBand="1"/>
        <w:tblPrChange w:id="282" w:author="Wiggins, Kimberly" w:date="2023-02-20T11:24:00Z">
          <w:tblPr>
            <w:tblW w:w="9920" w:type="dxa"/>
            <w:tblLook w:val="04A0" w:firstRow="1" w:lastRow="0" w:firstColumn="1" w:lastColumn="0" w:noHBand="0" w:noVBand="1"/>
          </w:tblPr>
        </w:tblPrChange>
      </w:tblPr>
      <w:tblGrid>
        <w:gridCol w:w="10080"/>
        <w:tblGridChange w:id="283">
          <w:tblGrid>
            <w:gridCol w:w="9920"/>
          </w:tblGrid>
        </w:tblGridChange>
      </w:tblGrid>
      <w:tr w:rsidR="005900E3" w:rsidRPr="005900E3" w14:paraId="1AE0360A" w14:textId="77777777" w:rsidTr="00934E0C">
        <w:trPr>
          <w:trHeight w:val="290"/>
          <w:trPrChange w:id="284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285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75863E99" w14:textId="3A1C688C" w:rsidR="00451F72" w:rsidRDefault="00451F72" w:rsidP="005900E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EE38B2A" w14:textId="3FA380B4" w:rsidR="00451F72" w:rsidRPr="00934E0C" w:rsidRDefault="00451F72" w:rsidP="005900E3">
            <w:pPr>
              <w:rPr>
                <w:rFonts w:ascii="Calibri" w:hAnsi="Calibri"/>
                <w:color w:val="7030A0"/>
                <w:rPrChange w:id="286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28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Preliminary tables/graphs for March presentation</w:t>
            </w:r>
            <w:r w:rsidR="001F2108" w:rsidRPr="00934E0C">
              <w:rPr>
                <w:rFonts w:ascii="Calibri" w:hAnsi="Calibri"/>
                <w:color w:val="7030A0"/>
                <w:rPrChange w:id="288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(all for ISP and non-ISP PCMPs)</w:t>
            </w:r>
            <w:r w:rsidRPr="00934E0C">
              <w:rPr>
                <w:rFonts w:ascii="Calibri" w:hAnsi="Calibri"/>
                <w:color w:val="7030A0"/>
                <w:rPrChange w:id="289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:</w:t>
            </w:r>
          </w:p>
          <w:p w14:paraId="6B22B961" w14:textId="6A25F03B" w:rsidR="00451F72" w:rsidRPr="00335E77" w:rsidRDefault="00451F72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b/>
                <w:color w:val="7030A0"/>
                <w:rPrChange w:id="290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335E77">
              <w:rPr>
                <w:rFonts w:ascii="Calibri" w:hAnsi="Calibri"/>
                <w:b/>
                <w:color w:val="7030A0"/>
                <w:rPrChange w:id="291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Attributed member trends – monthly 7/</w:t>
            </w:r>
            <w:r w:rsidR="001F2108" w:rsidRPr="00335E77">
              <w:rPr>
                <w:rFonts w:ascii="Calibri" w:hAnsi="Calibri"/>
                <w:b/>
                <w:color w:val="7030A0"/>
                <w:rPrChange w:id="292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2019 - 6</w:t>
            </w:r>
            <w:r w:rsidRPr="00335E77">
              <w:rPr>
                <w:rFonts w:ascii="Calibri" w:hAnsi="Calibri"/>
                <w:b/>
                <w:color w:val="7030A0"/>
                <w:rPrChange w:id="293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/2022</w:t>
            </w:r>
          </w:p>
          <w:p w14:paraId="6A30A1BB" w14:textId="77777777" w:rsidR="00A0520A" w:rsidRPr="00132DD1" w:rsidRDefault="00A0520A" w:rsidP="00643DAB">
            <w:pPr>
              <w:pStyle w:val="ListParagraph"/>
              <w:numPr>
                <w:ilvl w:val="4"/>
                <w:numId w:val="21"/>
              </w:numPr>
              <w:ind w:left="1061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Specs:</w:t>
            </w:r>
          </w:p>
          <w:p w14:paraId="63C4DA7C" w14:textId="77777777" w:rsidR="00A0520A" w:rsidRPr="00132DD1" w:rsidRDefault="00A0520A" w:rsidP="00A0520A">
            <w:pPr>
              <w:pStyle w:val="ListParagraph"/>
              <w:numPr>
                <w:ilvl w:val="5"/>
                <w:numId w:val="21"/>
              </w:numPr>
              <w:ind w:left="142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Per m</w:t>
            </w:r>
            <w:ins w:id="294" w:author="Wiggins, Kimberly" w:date="2023-02-20T11:24:00Z">
              <w:r w:rsidR="00643DAB"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 xml:space="preserve">eeting 02/15: </w:t>
              </w:r>
              <w:r w:rsidR="00643DAB" w:rsidRPr="00132DD1">
                <w:rPr>
                  <w:rFonts w:ascii="Lato Light" w:eastAsia="Times New Roman" w:hAnsi="Lato Light" w:cs="Calibri"/>
                  <w:i/>
                  <w:iCs/>
                  <w:color w:val="7F7F7F" w:themeColor="text1" w:themeTint="80"/>
                  <w:sz w:val="20"/>
                  <w:szCs w:val="20"/>
                </w:rPr>
                <w:t>all</w:t>
              </w:r>
              <w:r w:rsidR="00643DAB"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 xml:space="preserve"> attr</w:t>
              </w:r>
              <w:r w:rsidR="00460485"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>ibuted</w:t>
              </w:r>
              <w:r w:rsidR="00643DAB"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 xml:space="preserve"> &gt; not subset on budgetgroup etc. </w:t>
              </w:r>
            </w:ins>
          </w:p>
          <w:p w14:paraId="78579BBB" w14:textId="77777777" w:rsidR="00A0520A" w:rsidRPr="00132DD1" w:rsidRDefault="00A0520A" w:rsidP="00A0520A">
            <w:pPr>
              <w:pStyle w:val="ListParagraph"/>
              <w:numPr>
                <w:ilvl w:val="5"/>
                <w:numId w:val="21"/>
              </w:numPr>
              <w:ind w:left="142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Add plots for both q1 &amp; q2</w:t>
            </w:r>
          </w:p>
          <w:p w14:paraId="29223473" w14:textId="5E099D90" w:rsidR="007621B6" w:rsidRPr="00132DD1" w:rsidRDefault="007621B6" w:rsidP="00A0520A">
            <w:pPr>
              <w:pStyle w:val="ListParagraph"/>
              <w:numPr>
                <w:ilvl w:val="5"/>
                <w:numId w:val="21"/>
              </w:numPr>
              <w:ind w:left="142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ins w:id="295" w:author="Wiggins, Kimberly" w:date="2023-02-20T11:24:00Z">
              <w:r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>Generate list of ISP and non-ISP pcmp loc id’s &gt; will need it for #3, #4</w:t>
              </w:r>
            </w:ins>
            <w:r w:rsidR="00036C21"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 xml:space="preserve"> </w:t>
            </w:r>
          </w:p>
          <w:p w14:paraId="31EE8444" w14:textId="65475D5A" w:rsidR="00A0520A" w:rsidRPr="00132DD1" w:rsidRDefault="00A0520A" w:rsidP="00A0520A">
            <w:pPr>
              <w:pStyle w:val="ListParagraph"/>
              <w:numPr>
                <w:ilvl w:val="6"/>
                <w:numId w:val="21"/>
              </w:numPr>
              <w:ind w:left="196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Data/ll_fy1922_pcmp_isp [101]</w:t>
            </w:r>
          </w:p>
          <w:p w14:paraId="392E996E" w14:textId="514C9EA0" w:rsidR="00A0520A" w:rsidRPr="00132DD1" w:rsidRDefault="00A0520A" w:rsidP="00A0520A">
            <w:pPr>
              <w:pStyle w:val="ListParagraph"/>
              <w:numPr>
                <w:ilvl w:val="6"/>
                <w:numId w:val="21"/>
              </w:numPr>
              <w:ind w:left="196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Data/ll_fy1922_pcmp_nonisp [955]</w:t>
            </w:r>
          </w:p>
          <w:p w14:paraId="036E39F8" w14:textId="72641D5A" w:rsidR="007F6D42" w:rsidRPr="00132DD1" w:rsidRDefault="007F6D42" w:rsidP="007F6D42">
            <w:pPr>
              <w:pStyle w:val="ListParagraph"/>
              <w:numPr>
                <w:ilvl w:val="1"/>
                <w:numId w:val="21"/>
              </w:numPr>
              <w:ind w:left="106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data_tables/attr_all_pcmp</w:t>
            </w:r>
          </w:p>
          <w:p w14:paraId="3393DA7B" w14:textId="400BF0C9" w:rsidR="007F6D42" w:rsidRPr="00132DD1" w:rsidRDefault="007F6D42" w:rsidP="007F6D42">
            <w:pPr>
              <w:pStyle w:val="ListParagraph"/>
              <w:numPr>
                <w:ilvl w:val="1"/>
                <w:numId w:val="21"/>
              </w:numPr>
              <w:ind w:left="1062"/>
              <w:rPr>
                <w:ins w:id="296" w:author="Wiggins, Kimberly" w:date="2023-02-20T11:24:00Z"/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data_tables/attr_isp_only</w:t>
            </w:r>
          </w:p>
          <w:p w14:paraId="074D9C76" w14:textId="7BAEA1AA" w:rsidR="00451F72" w:rsidRPr="00335E77" w:rsidRDefault="00451F72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b/>
                <w:color w:val="7030A0"/>
                <w:rPrChange w:id="29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335E77">
              <w:rPr>
                <w:rFonts w:ascii="Calibri" w:hAnsi="Calibri"/>
                <w:b/>
                <w:color w:val="7030A0"/>
                <w:rPrChange w:id="298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Percentage change relative to 3/2020 – monthly 7/2019 –</w:t>
            </w:r>
            <w:r w:rsidR="001F2108" w:rsidRPr="00335E77">
              <w:rPr>
                <w:rFonts w:ascii="Calibri" w:hAnsi="Calibri"/>
                <w:b/>
                <w:color w:val="7030A0"/>
                <w:rPrChange w:id="299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6</w:t>
            </w:r>
            <w:r w:rsidRPr="00335E77">
              <w:rPr>
                <w:rFonts w:ascii="Calibri" w:hAnsi="Calibri"/>
                <w:b/>
                <w:color w:val="7030A0"/>
                <w:rPrChange w:id="300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/2022</w:t>
            </w:r>
            <w:r w:rsidR="00A32FF1">
              <w:rPr>
                <w:rStyle w:val="FootnoteReference"/>
                <w:rFonts w:ascii="Calibri" w:hAnsi="Calibri"/>
                <w:b/>
                <w:color w:val="7030A0"/>
              </w:rPr>
              <w:footnoteReference w:id="3"/>
            </w:r>
          </w:p>
          <w:p w14:paraId="5546A5CD" w14:textId="5704B76C" w:rsidR="002908F9" w:rsidRPr="00132DD1" w:rsidRDefault="0094167C" w:rsidP="0094167C">
            <w:pPr>
              <w:pStyle w:val="ListParagraph"/>
              <w:numPr>
                <w:ilvl w:val="4"/>
                <w:numId w:val="21"/>
              </w:numPr>
              <w:ind w:left="1062"/>
              <w:rPr>
                <w:rFonts w:ascii="Lato Light" w:eastAsia="Times New Roman" w:hAnsi="Lato Light" w:cstheme="majorHAns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theme="majorHAnsi"/>
                <w:color w:val="7F7F7F" w:themeColor="text1" w:themeTint="80"/>
                <w:sz w:val="20"/>
                <w:szCs w:val="20"/>
              </w:rPr>
              <w:t>data</w:t>
            </w:r>
            <w:r w:rsidR="000A16D5" w:rsidRPr="00132DD1">
              <w:rPr>
                <w:rFonts w:ascii="Lato Light" w:eastAsia="Times New Roman" w:hAnsi="Lato Light" w:cstheme="majorHAnsi"/>
                <w:color w:val="7F7F7F" w:themeColor="text1" w:themeTint="80"/>
                <w:sz w:val="20"/>
                <w:szCs w:val="20"/>
              </w:rPr>
              <w:t>_tables</w:t>
            </w:r>
            <w:r w:rsidRPr="00132DD1">
              <w:rPr>
                <w:rFonts w:ascii="Lato Light" w:eastAsia="Times New Roman" w:hAnsi="Lato Light" w:cstheme="majorHAnsi"/>
                <w:color w:val="7F7F7F" w:themeColor="text1" w:themeTint="80"/>
                <w:sz w:val="20"/>
                <w:szCs w:val="20"/>
              </w:rPr>
              <w:t>/attr_rel_march2020</w:t>
            </w:r>
          </w:p>
          <w:p w14:paraId="6D274AC7" w14:textId="6AFD93BB" w:rsidR="0094167C" w:rsidRPr="00132DD1" w:rsidRDefault="0094167C" w:rsidP="0094167C">
            <w:pPr>
              <w:pStyle w:val="ListParagraph"/>
              <w:numPr>
                <w:ilvl w:val="4"/>
                <w:numId w:val="21"/>
              </w:numPr>
              <w:ind w:left="1062"/>
              <w:rPr>
                <w:ins w:id="301" w:author="Wiggins, Kimberly" w:date="2023-02-20T11:24:00Z"/>
                <w:rFonts w:ascii="Lato Light" w:eastAsia="Times New Roman" w:hAnsi="Lato Light" w:cstheme="majorHAns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theme="majorHAnsi"/>
                <w:color w:val="7F7F7F" w:themeColor="text1" w:themeTint="80"/>
                <w:sz w:val="20"/>
                <w:szCs w:val="20"/>
              </w:rPr>
              <w:t>data</w:t>
            </w:r>
            <w:r w:rsidR="000A16D5" w:rsidRPr="00132DD1">
              <w:rPr>
                <w:rFonts w:ascii="Lato Light" w:eastAsia="Times New Roman" w:hAnsi="Lato Light" w:cstheme="majorHAnsi"/>
                <w:color w:val="7F7F7F" w:themeColor="text1" w:themeTint="80"/>
                <w:sz w:val="20"/>
                <w:szCs w:val="20"/>
              </w:rPr>
              <w:t>_tables</w:t>
            </w:r>
            <w:r w:rsidRPr="00132DD1">
              <w:rPr>
                <w:rFonts w:ascii="Lato Light" w:eastAsia="Times New Roman" w:hAnsi="Lato Light" w:cstheme="majorHAnsi"/>
                <w:color w:val="7F7F7F" w:themeColor="text1" w:themeTint="80"/>
                <w:sz w:val="20"/>
                <w:szCs w:val="20"/>
              </w:rPr>
              <w:t>/attr_rel_march2020_t</w:t>
            </w:r>
          </w:p>
          <w:p w14:paraId="06C7D0BF" w14:textId="0A603508" w:rsidR="001F2108" w:rsidRPr="00934E0C" w:rsidRDefault="001F2108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color w:val="7030A0"/>
                <w:rPrChange w:id="302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bookmarkStart w:id="303" w:name="_Hlk127804305"/>
            <w:r w:rsidRPr="00335E77">
              <w:rPr>
                <w:rFonts w:ascii="Calibri" w:hAnsi="Calibri"/>
                <w:b/>
                <w:color w:val="7030A0"/>
                <w:rPrChange w:id="304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# </w:t>
            </w:r>
            <w:proofErr w:type="gramStart"/>
            <w:r w:rsidRPr="00335E77">
              <w:rPr>
                <w:rFonts w:ascii="Calibri" w:hAnsi="Calibri"/>
                <w:b/>
                <w:color w:val="7030A0"/>
                <w:rPrChange w:id="305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of</w:t>
            </w:r>
            <w:proofErr w:type="gramEnd"/>
            <w:r w:rsidRPr="00335E77">
              <w:rPr>
                <w:rFonts w:ascii="Calibri" w:hAnsi="Calibri"/>
                <w:b/>
                <w:color w:val="7030A0"/>
                <w:rPrChange w:id="306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PCMPs</w:t>
            </w:r>
            <w:r w:rsidRPr="00934E0C">
              <w:rPr>
                <w:rFonts w:ascii="Calibri" w:hAnsi="Calibri"/>
                <w:color w:val="7030A0"/>
                <w:rPrChange w:id="30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delivering any telehealth services – monthly 7/2019 – 6/2022</w:t>
            </w:r>
            <w:ins w:id="308" w:author="Wiggins, Kimberly" w:date="2023-02-20T11:24:00Z">
              <w:r w:rsidR="00335E77">
                <w:rPr>
                  <w:rFonts w:ascii="Calibri" w:eastAsia="Times New Roman" w:hAnsi="Calibri" w:cs="Calibri"/>
                  <w:color w:val="7030A0"/>
                </w:rPr>
                <w:t xml:space="preserve"> (not member level – just pcmp-level for ISP/non-)</w:t>
              </w:r>
            </w:ins>
            <w:r w:rsidR="0012383A">
              <w:rPr>
                <w:rStyle w:val="FootnoteReference"/>
                <w:rFonts w:ascii="Calibri" w:eastAsia="Times New Roman" w:hAnsi="Calibri" w:cs="Calibri"/>
                <w:color w:val="7030A0"/>
              </w:rPr>
              <w:footnoteReference w:id="4"/>
            </w:r>
          </w:p>
          <w:bookmarkEnd w:id="303"/>
          <w:p w14:paraId="20A15F06" w14:textId="77777777" w:rsidR="0012383A" w:rsidRPr="00132DD1" w:rsidRDefault="0012383A" w:rsidP="00132DD1">
            <w:pPr>
              <w:pStyle w:val="ListParagraph"/>
              <w:numPr>
                <w:ilvl w:val="4"/>
                <w:numId w:val="21"/>
              </w:numPr>
              <w:ind w:left="106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Specs:</w:t>
            </w:r>
          </w:p>
          <w:p w14:paraId="35D3E20A" w14:textId="77777777" w:rsidR="0012383A" w:rsidRPr="00132DD1" w:rsidRDefault="0012383A" w:rsidP="0012383A">
            <w:pPr>
              <w:pStyle w:val="ListParagraph"/>
              <w:numPr>
                <w:ilvl w:val="5"/>
                <w:numId w:val="21"/>
              </w:numPr>
              <w:ind w:left="142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 xml:space="preserve"> </w:t>
            </w:r>
            <w:ins w:id="309" w:author="Wiggins, Kimberly" w:date="2023-02-20T11:24:00Z">
              <w:r w:rsidR="007621B6"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>If REND_PROV_LOC_ID exists then use that; if not, then use BILLING_PROV_LOC_ID</w:t>
              </w:r>
            </w:ins>
          </w:p>
          <w:p w14:paraId="098414A0" w14:textId="77777777" w:rsidR="0012383A" w:rsidRPr="00132DD1" w:rsidRDefault="00503DCA" w:rsidP="0012383A">
            <w:pPr>
              <w:pStyle w:val="ListParagraph"/>
              <w:numPr>
                <w:ilvl w:val="5"/>
                <w:numId w:val="21"/>
              </w:numPr>
              <w:ind w:left="142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ins w:id="310" w:author="Wiggins, Kimberly" w:date="2023-02-20T11:24:00Z">
              <w:r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 xml:space="preserve">Only pcmps &gt; compare to ISP, non-ISP pcmp list (generated in #1) </w:t>
              </w:r>
            </w:ins>
          </w:p>
          <w:p w14:paraId="503D5474" w14:textId="77777777" w:rsidR="0012383A" w:rsidRPr="00132DD1" w:rsidRDefault="0012383A" w:rsidP="0012383A">
            <w:pPr>
              <w:pStyle w:val="ListParagraph"/>
              <w:numPr>
                <w:ilvl w:val="5"/>
                <w:numId w:val="21"/>
              </w:numPr>
              <w:ind w:left="142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Copied pcmp into new column to count groups</w:t>
            </w:r>
          </w:p>
          <w:p w14:paraId="3CB8189F" w14:textId="77A0006D" w:rsidR="00174234" w:rsidRPr="00132DD1" w:rsidRDefault="00174234" w:rsidP="0012383A">
            <w:pPr>
              <w:pStyle w:val="ListParagraph"/>
              <w:numPr>
                <w:ilvl w:val="5"/>
                <w:numId w:val="21"/>
              </w:numPr>
              <w:ind w:left="1422"/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ins w:id="311" w:author="Wiggins, Kimberly" w:date="2023-02-20T11:24:00Z">
              <w:r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 xml:space="preserve">Mtg notes: </w:t>
              </w:r>
              <w:r w:rsidR="00382766"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 xml:space="preserve">didn’t think there should be dates from prior to </w:t>
              </w:r>
              <w:r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>03/2020</w:t>
              </w:r>
              <w:r w:rsidR="00382766" w:rsidRPr="00132DD1">
                <w:rPr>
                  <w:rFonts w:ascii="Lato Light" w:eastAsia="Times New Roman" w:hAnsi="Lato Light" w:cs="Calibri"/>
                  <w:color w:val="7F7F7F" w:themeColor="text1" w:themeTint="80"/>
                  <w:sz w:val="20"/>
                  <w:szCs w:val="20"/>
                </w:rPr>
                <w:t>, but they were definitely there)</w:t>
              </w:r>
            </w:ins>
            <w:r w:rsidR="001D0B55"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; I excluded them to match the dates above for 2</w:t>
            </w:r>
            <w:r w:rsidR="001D0B55"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  <w:vertAlign w:val="superscript"/>
              </w:rPr>
              <w:t>nd</w:t>
            </w:r>
            <w:r w:rsidR="001D0B55"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 xml:space="preserve"> turn, however</w:t>
            </w:r>
          </w:p>
          <w:p w14:paraId="625035BD" w14:textId="641EC38D" w:rsidR="001D0B55" w:rsidRPr="00132DD1" w:rsidRDefault="0012383A" w:rsidP="00132DD1">
            <w:pPr>
              <w:pStyle w:val="ListParagraph"/>
              <w:numPr>
                <w:ilvl w:val="4"/>
                <w:numId w:val="21"/>
              </w:numPr>
              <w:ind w:left="1062"/>
              <w:rPr>
                <w:ins w:id="312" w:author="Wiggins, Kimberly" w:date="2023-02-20T11:24:00Z"/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 xml:space="preserve">report: </w:t>
            </w:r>
            <w:r w:rsidR="00434E8A" w:rsidRPr="00132DD1">
              <w:rPr>
                <w:rFonts w:ascii="Lato Light" w:eastAsia="Times New Roman" w:hAnsi="Lato Light" w:cs="Calibri"/>
                <w:color w:val="7F7F7F" w:themeColor="text1" w:themeTint="80"/>
                <w:sz w:val="20"/>
                <w:szCs w:val="20"/>
              </w:rPr>
              <w:t>hcpf_q3_q4_telehealth.xlsx</w:t>
            </w:r>
          </w:p>
          <w:p w14:paraId="1011E526" w14:textId="79D2F781" w:rsidR="001F2108" w:rsidRDefault="001F2108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color w:val="7030A0"/>
              </w:rPr>
            </w:pPr>
            <w:bookmarkStart w:id="313" w:name="_Hlk127804316"/>
            <w:r w:rsidRPr="00335E77">
              <w:rPr>
                <w:rFonts w:ascii="Calibri" w:hAnsi="Calibri"/>
                <w:b/>
                <w:color w:val="7030A0"/>
                <w:rPrChange w:id="314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Percentage of PCMPs</w:t>
            </w:r>
            <w:r w:rsidRPr="00934E0C">
              <w:rPr>
                <w:rFonts w:ascii="Calibri" w:hAnsi="Calibri"/>
                <w:color w:val="7030A0"/>
                <w:rPrChange w:id="315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delivering any telehealth services – monthly 7/2019-6/2022</w:t>
            </w:r>
          </w:p>
          <w:bookmarkEnd w:id="313"/>
          <w:p w14:paraId="2568E89E" w14:textId="77777777" w:rsidR="00CC6C6D" w:rsidRPr="00132DD1" w:rsidRDefault="00FC75AF" w:rsidP="00132DD1">
            <w:pPr>
              <w:pStyle w:val="ListParagraph"/>
              <w:numPr>
                <w:ilvl w:val="4"/>
                <w:numId w:val="21"/>
              </w:numPr>
              <w:ind w:left="1062"/>
              <w:rPr>
                <w:rFonts w:ascii="Lato Light" w:hAnsi="Lato Light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hAnsi="Lato Light"/>
                <w:color w:val="7F7F7F" w:themeColor="text1" w:themeTint="80"/>
                <w:sz w:val="20"/>
                <w:szCs w:val="20"/>
              </w:rPr>
              <w:t>data_tables/pct_tele</w:t>
            </w:r>
          </w:p>
          <w:p w14:paraId="2D6E1A2F" w14:textId="44B0C9C5" w:rsidR="001D0B55" w:rsidRPr="00132DD1" w:rsidRDefault="00FC75AF" w:rsidP="00132DD1">
            <w:pPr>
              <w:pStyle w:val="ListParagraph"/>
              <w:numPr>
                <w:ilvl w:val="4"/>
                <w:numId w:val="21"/>
              </w:numPr>
              <w:ind w:left="1062"/>
              <w:rPr>
                <w:rFonts w:ascii="Lato Light" w:hAnsi="Lato Light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hAnsi="Lato Light"/>
                <w:color w:val="7F7F7F" w:themeColor="text1" w:themeTint="80"/>
                <w:sz w:val="20"/>
                <w:szCs w:val="20"/>
              </w:rPr>
              <w:t>data_tables/pct_tele_t</w:t>
            </w:r>
          </w:p>
          <w:p w14:paraId="4D395246" w14:textId="261AEA78" w:rsidR="00CC6C6D" w:rsidRPr="00132DD1" w:rsidRDefault="00CC6C6D" w:rsidP="00132DD1">
            <w:pPr>
              <w:pStyle w:val="ListParagraph"/>
              <w:numPr>
                <w:ilvl w:val="4"/>
                <w:numId w:val="21"/>
              </w:numPr>
              <w:ind w:left="1062"/>
              <w:rPr>
                <w:rFonts w:ascii="Lato Light" w:hAnsi="Lato Light"/>
                <w:color w:val="7F7F7F" w:themeColor="text1" w:themeTint="80"/>
                <w:sz w:val="20"/>
                <w:szCs w:val="20"/>
              </w:rPr>
            </w:pPr>
            <w:r w:rsidRPr="00132DD1">
              <w:rPr>
                <w:rFonts w:ascii="Lato Light" w:hAnsi="Lato Light"/>
                <w:color w:val="7F7F7F" w:themeColor="text1" w:themeTint="80"/>
                <w:sz w:val="20"/>
                <w:szCs w:val="20"/>
              </w:rPr>
              <w:t>data_tables/n_total_isp</w:t>
            </w:r>
          </w:p>
          <w:p w14:paraId="71A1B796" w14:textId="5663FF4E" w:rsidR="00CC6C6D" w:rsidRPr="00132DD1" w:rsidRDefault="00CC6C6D" w:rsidP="00132DD1">
            <w:pPr>
              <w:pStyle w:val="ListParagraph"/>
              <w:numPr>
                <w:ilvl w:val="4"/>
                <w:numId w:val="21"/>
              </w:numPr>
              <w:ind w:left="1062"/>
              <w:rPr>
                <w:rFonts w:ascii="Lato Light" w:hAnsi="Lato Light"/>
                <w:color w:val="7F7F7F" w:themeColor="text1" w:themeTint="80"/>
                <w:sz w:val="20"/>
                <w:szCs w:val="20"/>
                <w:rPrChange w:id="316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132DD1">
              <w:rPr>
                <w:rFonts w:ascii="Lato Light" w:hAnsi="Lato Light"/>
                <w:color w:val="7F7F7F" w:themeColor="text1" w:themeTint="80"/>
                <w:sz w:val="20"/>
                <w:szCs w:val="20"/>
              </w:rPr>
              <w:t>data_tables/n_total_nonisp</w:t>
            </w:r>
          </w:p>
          <w:p w14:paraId="653FBCA2" w14:textId="368C2BB1" w:rsidR="001F2108" w:rsidRPr="00934E0C" w:rsidRDefault="001F2108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color w:val="7030A0"/>
                <w:rPrChange w:id="31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18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Number of unique attributed members in calendar quarter – quarterly 3Q2019 – 2Q2022 (assign members to PCMP with the most months in a quarter and if there is an equal number assign to PCMP with attribution in last month eligible in the quarter)</w:t>
            </w:r>
          </w:p>
          <w:p w14:paraId="0F0FF036" w14:textId="4FDC1FE3" w:rsidR="002358A3" w:rsidRPr="003C06A3" w:rsidRDefault="003C06A3" w:rsidP="003C06A3">
            <w:pPr>
              <w:pStyle w:val="ListParagraph"/>
              <w:numPr>
                <w:ilvl w:val="4"/>
                <w:numId w:val="21"/>
              </w:numPr>
              <w:ind w:left="1062"/>
              <w:rPr>
                <w:ins w:id="319" w:author="Wiggins, Kimberly" w:date="2023-02-20T11:24:00Z"/>
                <w:rFonts w:ascii="Lato Light" w:hAnsi="Lato Light"/>
                <w:color w:val="7F7F7F" w:themeColor="text1" w:themeTint="80"/>
                <w:sz w:val="20"/>
                <w:szCs w:val="20"/>
              </w:rPr>
            </w:pPr>
            <w:r w:rsidRPr="003C06A3">
              <w:rPr>
                <w:rFonts w:ascii="Lato Light" w:hAnsi="Lato Light"/>
                <w:color w:val="7F7F7F" w:themeColor="text1" w:themeTint="80"/>
                <w:sz w:val="20"/>
                <w:szCs w:val="20"/>
              </w:rPr>
              <w:t>data/</w:t>
            </w:r>
          </w:p>
          <w:p w14:paraId="3A74F613" w14:textId="6DFDD64C" w:rsidR="00A43324" w:rsidRPr="00934E0C" w:rsidRDefault="00A43324" w:rsidP="00934E0C">
            <w:pPr>
              <w:pStyle w:val="ListParagraph"/>
              <w:numPr>
                <w:ilvl w:val="3"/>
                <w:numId w:val="21"/>
              </w:numPr>
              <w:ind w:left="428"/>
              <w:rPr>
                <w:rFonts w:ascii="Calibri" w:hAnsi="Calibri"/>
                <w:color w:val="7030A0"/>
                <w:rPrChange w:id="320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21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and cost summary measures – quarterly 3Q2019 – 2Q2022</w:t>
            </w:r>
          </w:p>
          <w:p w14:paraId="3E1307BD" w14:textId="390D5B61" w:rsidR="00A43324" w:rsidRPr="00934E0C" w:rsidRDefault="00A43324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22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23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PMPM Total FFS cost of care (excluding Dental)</w:t>
            </w:r>
          </w:p>
          <w:p w14:paraId="49D3534C" w14:textId="77777777" w:rsidR="002734ED" w:rsidRPr="00934E0C" w:rsidRDefault="002734ED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24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25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- # of PMPM PC visits in a quarter</w:t>
            </w:r>
          </w:p>
          <w:p w14:paraId="50775CCC" w14:textId="53109D2B" w:rsidR="002734ED" w:rsidRPr="00934E0C" w:rsidRDefault="002734ED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26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27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- # of PMPM PC Telehealth Services in a quarter</w:t>
            </w:r>
          </w:p>
          <w:p w14:paraId="3F6A6CF6" w14:textId="462F40D0" w:rsidR="002734ED" w:rsidRPr="00934E0C" w:rsidRDefault="002734ED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28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29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of non-ED, non-hospital Capitated BH services</w:t>
            </w:r>
            <w:r w:rsidR="003671F0" w:rsidRPr="00934E0C">
              <w:rPr>
                <w:rFonts w:ascii="Calibri" w:hAnsi="Calibri"/>
                <w:color w:val="7030A0"/>
                <w:rPrChange w:id="330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 xml:space="preserve"> # of PMPM non-ED, non-hospital Capitated BH encounters in a quarter</w:t>
            </w:r>
          </w:p>
          <w:p w14:paraId="114EFB6C" w14:textId="1354E0E5" w:rsidR="003671F0" w:rsidRPr="00934E0C" w:rsidRDefault="003671F0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7030A0"/>
                <w:rPrChange w:id="331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32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Utilization of ED services (both FFS and Capitated) - # of PMPM ED visits in a quarter</w:t>
            </w:r>
          </w:p>
          <w:p w14:paraId="3A4464E5" w14:textId="778650C0" w:rsidR="003671F0" w:rsidRPr="002B0A26" w:rsidRDefault="003671F0" w:rsidP="00934E0C">
            <w:pPr>
              <w:pStyle w:val="ListParagraph"/>
              <w:numPr>
                <w:ilvl w:val="4"/>
                <w:numId w:val="21"/>
              </w:numPr>
              <w:ind w:left="878"/>
              <w:rPr>
                <w:rFonts w:ascii="Calibri" w:hAnsi="Calibri"/>
                <w:color w:val="000000"/>
                <w:rPrChange w:id="333" w:author="Wiggins, Kimberly" w:date="2023-02-20T11:24:00Z">
                  <w:rPr>
                    <w:rFonts w:ascii="Calibri" w:eastAsia="Times New Roman" w:hAnsi="Calibri" w:cs="Calibri"/>
                    <w:color w:val="7030A0"/>
                  </w:rPr>
                </w:rPrChange>
              </w:rPr>
            </w:pPr>
            <w:r w:rsidRPr="00934E0C">
              <w:rPr>
                <w:rFonts w:ascii="Calibri" w:hAnsi="Calibri"/>
                <w:color w:val="7030A0"/>
                <w:rPrChange w:id="334" w:author="Wiggins, Kimberly" w:date="2023-02-20T11:24:00Z">
                  <w:rPr>
                    <w:rFonts w:ascii="Calibri" w:hAnsi="Calibri"/>
                    <w:color w:val="000000"/>
                  </w:rPr>
                </w:rPrChange>
              </w:rPr>
              <w:t>PMPM Pharmaceutical cost</w:t>
            </w:r>
          </w:p>
          <w:p w14:paraId="0DAA5161" w14:textId="77777777" w:rsidR="00451F72" w:rsidRDefault="00451F72" w:rsidP="005900E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2EE7AE1" w14:textId="59F7D73C" w:rsidR="005943E5" w:rsidRDefault="0088571B" w:rsidP="00934E0C">
            <w:pPr>
              <w:pStyle w:val="Heading2"/>
              <w:rPr>
                <w:ins w:id="335" w:author="Wiggins, Kimberly" w:date="2023-02-20T11:24:00Z"/>
                <w:rFonts w:eastAsia="Times New Roman"/>
              </w:rPr>
            </w:pPr>
            <w:ins w:id="336" w:author="Wiggins, Kimberly" w:date="2023-02-20T11:24:00Z">
              <w:r>
                <w:rPr>
                  <w:rFonts w:eastAsia="Times New Roman"/>
                </w:rPr>
                <w:lastRenderedPageBreak/>
                <w:t xml:space="preserve">RESULTS </w:t>
              </w:r>
            </w:ins>
          </w:p>
          <w:p w14:paraId="2D8217AE" w14:textId="77777777" w:rsidR="00745BD5" w:rsidRDefault="00745BD5" w:rsidP="002940B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C62C7C3" w14:textId="45EFA3F7" w:rsidR="009F6647" w:rsidRDefault="009F6647" w:rsidP="00745BD5">
            <w:pPr>
              <w:pStyle w:val="co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isp_utilization.sas code file</w:t>
            </w:r>
          </w:p>
          <w:p w14:paraId="15720822" w14:textId="77777777" w:rsidR="009F6647" w:rsidRDefault="009F6647" w:rsidP="00745BD5">
            <w:pPr>
              <w:pStyle w:val="code"/>
              <w:rPr>
                <w:sz w:val="20"/>
                <w:szCs w:val="20"/>
              </w:rPr>
            </w:pPr>
          </w:p>
          <w:p w14:paraId="0BF2ACF7" w14:textId="053C10F2" w:rsidR="00745BD5" w:rsidRPr="00745BD5" w:rsidRDefault="00745BD5" w:rsidP="00745BD5">
            <w:pPr>
              <w:pStyle w:val="code"/>
              <w:rPr>
                <w:sz w:val="20"/>
                <w:szCs w:val="20"/>
              </w:rPr>
            </w:pPr>
            <w:r w:rsidRPr="00745BD5">
              <w:rPr>
                <w:sz w:val="20"/>
                <w:szCs w:val="20"/>
              </w:rPr>
              <w:t>23-27: analysis0 &gt; data.qrylong_y15_22 where 01JUL2019-30JUN2022</w:t>
            </w:r>
          </w:p>
          <w:p w14:paraId="2E6BCD4D" w14:textId="73E61E2B" w:rsidR="00745BD5" w:rsidRPr="00745BD5" w:rsidRDefault="00745BD5" w:rsidP="00745BD5">
            <w:pPr>
              <w:pStyle w:val="code"/>
              <w:ind w:left="720"/>
              <w:rPr>
                <w:sz w:val="20"/>
                <w:szCs w:val="20"/>
              </w:rPr>
            </w:pPr>
            <w:r w:rsidRPr="00745BD5">
              <w:rPr>
                <w:sz w:val="20"/>
                <w:szCs w:val="20"/>
              </w:rPr>
              <w:t>[40999955, 26 vars]</w:t>
            </w:r>
          </w:p>
          <w:p w14:paraId="3AEA7467" w14:textId="10A3C863" w:rsidR="00745BD5" w:rsidRPr="00745BD5" w:rsidRDefault="00745BD5" w:rsidP="00745BD5">
            <w:pPr>
              <w:pStyle w:val="code"/>
              <w:rPr>
                <w:sz w:val="20"/>
                <w:szCs w:val="20"/>
              </w:rPr>
            </w:pPr>
            <w:r w:rsidRPr="00745BD5">
              <w:rPr>
                <w:sz w:val="20"/>
                <w:szCs w:val="20"/>
              </w:rPr>
              <w:t xml:space="preserve">33-34: analysis1 &gt; merge analysis0 and data/memlist by mcaid_id, if a and b       </w:t>
            </w:r>
          </w:p>
          <w:p w14:paraId="26CD9E38" w14:textId="0B262316" w:rsidR="00745BD5" w:rsidRPr="00745BD5" w:rsidRDefault="00745BD5" w:rsidP="00745BD5">
            <w:pPr>
              <w:pStyle w:val="code"/>
              <w:ind w:left="720"/>
              <w:rPr>
                <w:sz w:val="20"/>
                <w:szCs w:val="20"/>
              </w:rPr>
            </w:pPr>
            <w:r w:rsidRPr="00745BD5">
              <w:rPr>
                <w:sz w:val="20"/>
                <w:szCs w:val="20"/>
              </w:rPr>
              <w:t>[40999956, 28 vars]</w:t>
            </w:r>
          </w:p>
          <w:p w14:paraId="182B8255" w14:textId="59B44CAF" w:rsidR="00745BD5" w:rsidRPr="00745BD5" w:rsidRDefault="00745BD5" w:rsidP="00745BD5">
            <w:pPr>
              <w:pStyle w:val="code"/>
              <w:rPr>
                <w:sz w:val="20"/>
                <w:szCs w:val="20"/>
              </w:rPr>
            </w:pPr>
            <w:r w:rsidRPr="00745BD5">
              <w:rPr>
                <w:sz w:val="20"/>
                <w:szCs w:val="20"/>
              </w:rPr>
              <w:t xml:space="preserve">36-49: analysis2 &gt; join </w:t>
            </w:r>
            <w:r>
              <w:rPr>
                <w:sz w:val="20"/>
                <w:szCs w:val="20"/>
              </w:rPr>
              <w:t xml:space="preserve">analysis1 with </w:t>
            </w:r>
            <w:r w:rsidRPr="00745BD5">
              <w:rPr>
                <w:sz w:val="20"/>
                <w:szCs w:val="20"/>
              </w:rPr>
              <w:t>data/isp_key</w:t>
            </w:r>
          </w:p>
          <w:p w14:paraId="262276DD" w14:textId="5274E348" w:rsidR="00745BD5" w:rsidRDefault="00745BD5" w:rsidP="00745BD5">
            <w:pPr>
              <w:pStyle w:val="code"/>
              <w:ind w:left="720"/>
              <w:rPr>
                <w:sz w:val="20"/>
                <w:szCs w:val="20"/>
              </w:rPr>
            </w:pPr>
            <w:r w:rsidRPr="00745BD5">
              <w:rPr>
                <w:sz w:val="20"/>
                <w:szCs w:val="20"/>
              </w:rPr>
              <w:t xml:space="preserve">[40999956, </w:t>
            </w:r>
            <w:r w:rsidRPr="00745BD5">
              <w:rPr>
                <w:sz w:val="20"/>
                <w:szCs w:val="20"/>
              </w:rPr>
              <w:t>34</w:t>
            </w:r>
            <w:r w:rsidRPr="00745BD5">
              <w:rPr>
                <w:sz w:val="20"/>
                <w:szCs w:val="20"/>
              </w:rPr>
              <w:t xml:space="preserve"> vars]</w:t>
            </w:r>
          </w:p>
          <w:tbl>
            <w:tblPr>
              <w:tblW w:w="0" w:type="auto"/>
              <w:jc w:val="center"/>
              <w:tblBorders>
                <w:top w:val="single" w:sz="2" w:space="0" w:color="919191"/>
                <w:left w:val="single" w:sz="2" w:space="0" w:color="919191"/>
                <w:bottom w:val="single" w:sz="2" w:space="0" w:color="919191"/>
                <w:right w:val="single" w:sz="2" w:space="0" w:color="919191"/>
              </w:tblBorders>
              <w:shd w:val="clear" w:color="auto" w:fill="FFFFFF"/>
              <w:tblCellMar>
                <w:top w:w="36" w:type="dxa"/>
                <w:left w:w="36" w:type="dxa"/>
                <w:bottom w:w="36" w:type="dxa"/>
                <w:right w:w="36" w:type="dxa"/>
              </w:tblCellMar>
              <w:tblLook w:val="04A0" w:firstRow="1" w:lastRow="0" w:firstColumn="1" w:lastColumn="0" w:noHBand="0" w:noVBand="1"/>
              <w:tblDescription w:val="Procedure Freq: One-Way Frequencies"/>
            </w:tblPr>
            <w:tblGrid>
              <w:gridCol w:w="971"/>
              <w:gridCol w:w="882"/>
              <w:gridCol w:w="659"/>
              <w:gridCol w:w="935"/>
              <w:gridCol w:w="935"/>
            </w:tblGrid>
            <w:tr w:rsidR="00632E78" w:rsidRPr="00435C82" w14:paraId="5D361D89" w14:textId="77777777" w:rsidTr="00760C85">
              <w:trPr>
                <w:tblHeader/>
                <w:jc w:val="center"/>
              </w:trPr>
              <w:tc>
                <w:tcPr>
                  <w:tcW w:w="0" w:type="auto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E6B80B9" w14:textId="77777777" w:rsidR="00632E78" w:rsidRPr="00435C82" w:rsidRDefault="00632E78" w:rsidP="00632E78">
                  <w:pPr>
                    <w:jc w:val="center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Month period of eligibility</w:t>
                  </w:r>
                </w:p>
              </w:tc>
            </w:tr>
            <w:tr w:rsidR="00632E78" w:rsidRPr="00435C82" w14:paraId="603BE203" w14:textId="77777777" w:rsidTr="00760C85">
              <w:trPr>
                <w:tblHeader/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017F2E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month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1CF45F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7BCD73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Percent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29984C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Cumulative</w:t>
                  </w: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br/>
                    <w:t>Frequency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688268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Cumulative</w:t>
                  </w: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br/>
                    <w:t>Percent</w:t>
                  </w:r>
                </w:p>
              </w:tc>
            </w:tr>
            <w:tr w:rsidR="00632E78" w:rsidRPr="00435C82" w14:paraId="7AED3EA5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45A716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01JUL2019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CBDF80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992498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EE0FC9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2.42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46CA62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992498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ECEB472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2.42</w:t>
                  </w:r>
                </w:p>
              </w:tc>
            </w:tr>
            <w:tr w:rsidR="00632E78" w:rsidRPr="00435C82" w14:paraId="4E532094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A8939D9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01AUG2019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D7D280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988816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5765C0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2.41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8B65D2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1981314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71F7EE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4.83</w:t>
                  </w:r>
                </w:p>
              </w:tc>
            </w:tr>
            <w:tr w:rsidR="00632E78" w:rsidRPr="00435C82" w14:paraId="1383E455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615B95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01SEP2019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A74F85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983743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4679CA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5F1D9A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2965057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A38E3B2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7.23</w:t>
                  </w:r>
                </w:p>
              </w:tc>
            </w:tr>
            <w:tr w:rsidR="00632E78" w:rsidRPr="00435C82" w14:paraId="467B45E4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5DB3AF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01OCT2019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672D8E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983002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EF7B2F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F9A800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3948059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52E90F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9.63</w:t>
                  </w:r>
                </w:p>
              </w:tc>
            </w:tr>
            <w:tr w:rsidR="00632E78" w:rsidRPr="00435C82" w14:paraId="1FA43A5C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2351B9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01NOV2019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A70289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984033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BD17C8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2.40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EA216F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4932092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B57BAC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12.03</w:t>
                  </w:r>
                </w:p>
              </w:tc>
            </w:tr>
            <w:tr w:rsidR="00632E78" w:rsidRPr="00435C82" w14:paraId="09AE0279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A5F906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01DEC2019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F335CA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979415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075D36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33CB9E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5911507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BB429A2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14.42</w:t>
                  </w:r>
                </w:p>
              </w:tc>
            </w:tr>
            <w:tr w:rsidR="00632E78" w:rsidRPr="00435C82" w14:paraId="5D82C04B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3A18E8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01JAN2020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7E5E88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976554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A17277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552BE1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6888061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252CCA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16.80</w:t>
                  </w:r>
                </w:p>
              </w:tc>
            </w:tr>
            <w:tr w:rsidR="00632E78" w:rsidRPr="00435C82" w14:paraId="039E4506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C17E6F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01FEB2020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C049D3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974334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8115C1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2.38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D07C9C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7862395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ED3EFA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19.18</w:t>
                  </w:r>
                </w:p>
              </w:tc>
            </w:tr>
            <w:tr w:rsidR="00632E78" w:rsidRPr="00435C82" w14:paraId="3206DBE6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9CA98B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01MAR2020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C52BF9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966877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D8DB6E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0AEF06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8829272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24A28A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21.53</w:t>
                  </w:r>
                </w:p>
              </w:tc>
            </w:tr>
            <w:tr w:rsidR="00632E78" w:rsidRPr="00435C82" w14:paraId="0FBACAF5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C2ECDB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01APR2020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A97949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996703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42B4E6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C6B831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9825975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390A94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23.97</w:t>
                  </w:r>
                </w:p>
              </w:tc>
            </w:tr>
            <w:tr w:rsidR="00632E78" w:rsidRPr="00435C82" w14:paraId="3E29DC2A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C08DB7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01MAY2020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AD8427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1017681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57BA29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2.48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318FA8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10843656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050FDE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26.45</w:t>
                  </w:r>
                </w:p>
              </w:tc>
            </w:tr>
            <w:tr w:rsidR="00632E78" w:rsidRPr="00435C82" w14:paraId="0C6CA02C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6F00F2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01JUN2020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2820F8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1047081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299948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2.55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8E35ED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11890737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5B99A99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29.00</w:t>
                  </w:r>
                </w:p>
              </w:tc>
            </w:tr>
            <w:tr w:rsidR="00632E78" w:rsidRPr="00435C82" w14:paraId="17E3EFBE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E49817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01JUL2020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4F9798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1059294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1B7A66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2.58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D76A08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12950031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AF8DA8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31.59</w:t>
                  </w:r>
                </w:p>
              </w:tc>
            </w:tr>
            <w:tr w:rsidR="00632E78" w:rsidRPr="00435C82" w14:paraId="2D210A93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E71142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01AUG2020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31FFF7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1076514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D98D23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AC4B12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14026545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6CC77E9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34.21</w:t>
                  </w:r>
                </w:p>
              </w:tc>
            </w:tr>
            <w:tr w:rsidR="00632E78" w:rsidRPr="00435C82" w14:paraId="170BD238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79F769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01SEP2020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B94E90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1093518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ABD770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2.67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8C498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15120063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DEE38F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36.88</w:t>
                  </w:r>
                </w:p>
              </w:tc>
            </w:tr>
            <w:tr w:rsidR="00632E78" w:rsidRPr="00435C82" w14:paraId="7EE996B1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B8C5F3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01OCT2020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32CEB7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1113623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D52EA9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2.72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0FE3D9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16233686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48E373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39.59</w:t>
                  </w:r>
                </w:p>
              </w:tc>
            </w:tr>
            <w:tr w:rsidR="00632E78" w:rsidRPr="00435C82" w14:paraId="4AE81D35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246F05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01NOV2020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67F5D79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1128953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F31CE4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2.75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4C4A75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17362639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755353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42.35</w:t>
                  </w:r>
                </w:p>
              </w:tc>
            </w:tr>
            <w:tr w:rsidR="00632E78" w:rsidRPr="00435C82" w14:paraId="1522A9AA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5B54EF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01DEC2020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7A4772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1148722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B7D2B2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2.80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BED524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18511361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A7A693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45.15</w:t>
                  </w:r>
                </w:p>
              </w:tc>
            </w:tr>
            <w:tr w:rsidR="00632E78" w:rsidRPr="00435C82" w14:paraId="0EE2B99B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DD393F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01JAN2021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8DFF67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1164868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3002D8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2.84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8E00B4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19676229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61E990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47.99</w:t>
                  </w:r>
                </w:p>
              </w:tc>
            </w:tr>
            <w:tr w:rsidR="00632E78" w:rsidRPr="00435C82" w14:paraId="7C0E0A9B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AF72B2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01FEB2021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7403C3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1177681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6529572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2.87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93C083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20853910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F14CD2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50.86</w:t>
                  </w:r>
                </w:p>
              </w:tc>
            </w:tr>
            <w:tr w:rsidR="00632E78" w:rsidRPr="00435C82" w14:paraId="07EDA04F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1B9CF2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01MAR2021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04DB65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1189986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059A61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2.90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A4487F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22043896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2209B2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53.77</w:t>
                  </w:r>
                </w:p>
              </w:tc>
            </w:tr>
            <w:tr w:rsidR="00632E78" w:rsidRPr="00435C82" w14:paraId="472A69B0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22BA87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01APR2021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FEA34F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1201298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6FFDFB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2.93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13681D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23245194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31EFF0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56.70</w:t>
                  </w:r>
                </w:p>
              </w:tc>
            </w:tr>
            <w:tr w:rsidR="00632E78" w:rsidRPr="00435C82" w14:paraId="473A918E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1255CF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01MAY2021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16CCD1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1210549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603F4B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0D1089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24455743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E448F4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59.65</w:t>
                  </w:r>
                </w:p>
              </w:tc>
            </w:tr>
            <w:tr w:rsidR="00632E78" w:rsidRPr="00435C82" w14:paraId="50AAFBA7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CEED5D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01JUN2021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8E907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1220159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5490CA2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E766FC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25675902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0ABFA3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62.62</w:t>
                  </w:r>
                </w:p>
              </w:tc>
            </w:tr>
            <w:tr w:rsidR="00632E78" w:rsidRPr="00435C82" w14:paraId="066FF64D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A85102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01JUL2021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DCA9EB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1220819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1386CF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2.98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CB8EB1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26896721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D2097E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65.60</w:t>
                  </w:r>
                </w:p>
              </w:tc>
            </w:tr>
            <w:tr w:rsidR="00632E78" w:rsidRPr="00435C82" w14:paraId="5CCC7E97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0488DB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01AUG2021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A72541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1230812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F11CF2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3.00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945C7B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28127533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50C880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68.60</w:t>
                  </w:r>
                </w:p>
              </w:tc>
            </w:tr>
            <w:tr w:rsidR="00632E78" w:rsidRPr="00435C82" w14:paraId="3961A2DC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C214A3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01SEP2021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428CDE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1240603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C704AB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AF058D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29368136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18C95F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71.63</w:t>
                  </w:r>
                </w:p>
              </w:tc>
            </w:tr>
            <w:tr w:rsidR="00632E78" w:rsidRPr="00435C82" w14:paraId="52DDAAC2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1B1971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01OCT2021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4FDCD3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1249794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7B6364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3.05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44E363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30617930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7819FD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74.68</w:t>
                  </w:r>
                </w:p>
              </w:tc>
            </w:tr>
            <w:tr w:rsidR="00632E78" w:rsidRPr="00435C82" w14:paraId="4B98DCEB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CECC26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01NOV2021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1EA887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1259665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D81122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3.07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BA2E18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31877595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2B2ACB7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77.75</w:t>
                  </w:r>
                </w:p>
              </w:tc>
            </w:tr>
            <w:tr w:rsidR="00632E78" w:rsidRPr="00435C82" w14:paraId="251408CB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26007B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01DEC2021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914402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1271015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8EF22F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91D3A1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33148610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14B695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80.85</w:t>
                  </w:r>
                </w:p>
              </w:tc>
            </w:tr>
            <w:tr w:rsidR="00632E78" w:rsidRPr="00435C82" w14:paraId="2C666C86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CA20859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01JAN2022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F27057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1285103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70881F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C6F9AC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34433713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090C1C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83.98</w:t>
                  </w:r>
                </w:p>
              </w:tc>
            </w:tr>
            <w:tr w:rsidR="00632E78" w:rsidRPr="00435C82" w14:paraId="5F0EDDDC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05E0EDE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01FEB2022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36D51B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1293823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3E47EB8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3.16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FDE3D40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35727536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BE0830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87.14</w:t>
                  </w:r>
                </w:p>
              </w:tc>
            </w:tr>
            <w:tr w:rsidR="00632E78" w:rsidRPr="00435C82" w14:paraId="2E8DDDFA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8621D9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01MAR2022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716B799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1304666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D8E3ED3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3.18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50D011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37032202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EF094E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90.32</w:t>
                  </w:r>
                </w:p>
              </w:tc>
            </w:tr>
            <w:tr w:rsidR="00632E78" w:rsidRPr="00435C82" w14:paraId="02728C98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3899B29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01APR2022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112377B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1313928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2E73D61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3.20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0C2A87F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38346130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56AE940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93.53</w:t>
                  </w:r>
                </w:p>
              </w:tc>
            </w:tr>
            <w:tr w:rsidR="00632E78" w:rsidRPr="00435C82" w14:paraId="55CCDC93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7F885CD6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01MAY2022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D5E71BC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1322823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B3E0AB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3.23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362F05DF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39668953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501169A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96.75</w:t>
                  </w:r>
                </w:p>
              </w:tc>
            </w:tr>
            <w:tr w:rsidR="00632E78" w:rsidRPr="00435C82" w14:paraId="1E61FF86" w14:textId="77777777" w:rsidTr="00760C85">
              <w:trPr>
                <w:jc w:val="center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F36C9F2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b/>
                      <w:bCs/>
                      <w:color w:val="000000"/>
                      <w:sz w:val="16"/>
                      <w:szCs w:val="16"/>
                    </w:rPr>
                    <w:t>01JUN2022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63EE1AE2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1331003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408A455D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3.25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1393E4E4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40999956</w:t>
                  </w: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FFFFF"/>
                  <w:hideMark/>
                </w:tcPr>
                <w:p w14:paraId="2BC0CC15" w14:textId="77777777" w:rsidR="00632E78" w:rsidRPr="00435C82" w:rsidRDefault="00632E78" w:rsidP="00632E78">
                  <w:pPr>
                    <w:jc w:val="right"/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</w:pPr>
                  <w:r w:rsidRPr="00435C82">
                    <w:rPr>
                      <w:rFonts w:ascii="Albany AMT" w:eastAsia="Times New Roman" w:hAnsi="Albany AMT" w:cs="Albany AMT"/>
                      <w:color w:val="000000"/>
                      <w:sz w:val="16"/>
                      <w:szCs w:val="16"/>
                    </w:rPr>
                    <w:t>100.00</w:t>
                  </w:r>
                </w:p>
              </w:tc>
            </w:tr>
          </w:tbl>
          <w:p w14:paraId="32703DF1" w14:textId="30946C81" w:rsidR="00745BD5" w:rsidRDefault="00745BD5" w:rsidP="00745BD5">
            <w:pPr>
              <w:pStyle w:val="code"/>
              <w:ind w:left="720"/>
              <w:rPr>
                <w:sz w:val="20"/>
                <w:szCs w:val="20"/>
              </w:rPr>
            </w:pPr>
          </w:p>
          <w:p w14:paraId="0CA61370" w14:textId="2A0EE063" w:rsidR="00745BD5" w:rsidRDefault="006C1E74" w:rsidP="00745BD5">
            <w:pPr>
              <w:pStyle w:val="code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56-61: analysis3 &gt; create </w:t>
            </w:r>
            <w:r w:rsidRPr="006C1E74">
              <w:rPr>
                <w:b/>
                <w:bCs/>
                <w:sz w:val="20"/>
                <w:szCs w:val="20"/>
              </w:rPr>
              <w:t>ind_isp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 w:rsidRPr="006C1E74"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</w:rPr>
              <w:t xml:space="preserve">time-varying covariate) and </w:t>
            </w:r>
            <w:r w:rsidRPr="006C1E74">
              <w:rPr>
                <w:b/>
                <w:bCs/>
                <w:sz w:val="20"/>
                <w:szCs w:val="20"/>
              </w:rPr>
              <w:t xml:space="preserve">ind_isp_ever </w:t>
            </w:r>
            <w:r>
              <w:rPr>
                <w:sz w:val="20"/>
                <w:szCs w:val="20"/>
              </w:rPr>
              <w:t xml:space="preserve">(practice ever was a part of ISP, regardless of date). </w:t>
            </w:r>
          </w:p>
          <w:p w14:paraId="0C71F5DF" w14:textId="72A45AD6" w:rsidR="00745BD5" w:rsidRDefault="006A3D43" w:rsidP="006A3D43">
            <w:pPr>
              <w:pStyle w:val="code"/>
              <w:ind w:left="7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[40999956 : 34 vars]</w:t>
            </w:r>
          </w:p>
          <w:p w14:paraId="1CBFA6BC" w14:textId="7F6C48BE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82FA80B" w14:textId="574E941F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C955947" w14:textId="088EE7D7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D60DE12" w14:textId="383456DE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4AF56614" w14:textId="4359E887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B3A6605" w14:textId="3A68CBFF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166CAFA" w14:textId="3F85D4C1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0C3FB43A" w14:textId="02F1CCD2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114B4D2A" w14:textId="10DBF292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0F578E5" w14:textId="442BC953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5ED750B7" w14:textId="054054FA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10089BCB" w14:textId="354D6B3A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617578D" w14:textId="7886A100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5FDB62AD" w14:textId="7E65736A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1509B148" w14:textId="2FE2CFBA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2B47F1BB" w14:textId="021160A3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FB50E8D" w14:textId="0FFC200E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5666619F" w14:textId="30BBF4DE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35ADB5E7" w14:textId="64281CCF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1E60C62" w14:textId="21760DFB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49030BC2" w14:textId="14E6E673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9237C80" w14:textId="616C3994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0FE9BF01" w14:textId="155153D8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C0A4E12" w14:textId="6262091D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604920C" w14:textId="5863C181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06036854" w14:textId="4BC618A9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09ACE370" w14:textId="489E0393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0FBE79B" w14:textId="0AF110E9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5D2267D3" w14:textId="0BF5F7CD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6302765" w14:textId="3064492D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12580404" w14:textId="559EB790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44F4EC4C" w14:textId="031A096A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18E7C6E8" w14:textId="0EC669E2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CD8C509" w14:textId="530BE47A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0A49000E" w14:textId="2D93C37F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18BFB1A3" w14:textId="0D0E6D2B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D7ED1E0" w14:textId="0546749E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7AF476C9" w14:textId="0F7DEF5D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D547D74" w14:textId="5D5DAD98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6DD99421" w14:textId="77777777" w:rsidR="00632E78" w:rsidRDefault="00632E78" w:rsidP="00745BD5">
            <w:pPr>
              <w:pStyle w:val="code"/>
              <w:rPr>
                <w:sz w:val="20"/>
                <w:szCs w:val="20"/>
              </w:rPr>
            </w:pPr>
          </w:p>
          <w:p w14:paraId="09214862" w14:textId="77777777" w:rsidR="00745BD5" w:rsidRPr="00745BD5" w:rsidRDefault="00745BD5" w:rsidP="00745BD5">
            <w:pPr>
              <w:pStyle w:val="code"/>
              <w:rPr>
                <w:sz w:val="20"/>
                <w:szCs w:val="20"/>
              </w:rPr>
            </w:pPr>
          </w:p>
          <w:p w14:paraId="79BD228C" w14:textId="77777777" w:rsidR="00435C82" w:rsidRDefault="00435C82" w:rsidP="002940B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18A4E23" w14:textId="21E46291" w:rsidR="00435C82" w:rsidRDefault="00435C82" w:rsidP="002940BE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1A623F3" w14:textId="77777777" w:rsidR="00435C82" w:rsidRPr="002940BE" w:rsidRDefault="00435C82" w:rsidP="002940BE">
            <w:pPr>
              <w:rPr>
                <w:ins w:id="337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21CCA463" w14:textId="77777777" w:rsidR="005943E5" w:rsidRDefault="005943E5" w:rsidP="00934E0C">
            <w:pPr>
              <w:pStyle w:val="Heading2"/>
              <w:rPr>
                <w:ins w:id="338" w:author="Wiggins, Kimberly" w:date="2023-02-20T11:24:00Z"/>
                <w:rFonts w:eastAsia="Times New Roman"/>
              </w:rPr>
            </w:pPr>
            <w:ins w:id="339" w:author="Wiggins, Kimberly" w:date="2023-02-20T11:24:00Z">
              <w:r>
                <w:rPr>
                  <w:rFonts w:eastAsia="Times New Roman"/>
                </w:rPr>
                <w:t>Meeting Notes</w:t>
              </w:r>
            </w:ins>
          </w:p>
          <w:p w14:paraId="0599E533" w14:textId="77777777" w:rsidR="005943E5" w:rsidRDefault="005943E5" w:rsidP="005900E3">
            <w:pPr>
              <w:rPr>
                <w:ins w:id="340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56B70DE7" w14:textId="77777777" w:rsidR="005943E5" w:rsidRDefault="005943E5" w:rsidP="005900E3">
            <w:pPr>
              <w:rPr>
                <w:ins w:id="341" w:author="Wiggins, Kimberly" w:date="2023-02-20T11:24:00Z"/>
                <w:rFonts w:ascii="Calibri" w:eastAsia="Times New Roman" w:hAnsi="Calibri" w:cs="Calibri"/>
                <w:color w:val="000000"/>
              </w:rPr>
            </w:pPr>
          </w:p>
          <w:p w14:paraId="3E2AEA47" w14:textId="7BFA91C4" w:rsidR="00D355F8" w:rsidRDefault="00D355F8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DRAFT: </w:t>
            </w:r>
          </w:p>
          <w:p w14:paraId="0246887D" w14:textId="2AD9B66C" w:rsidR="005900E3" w:rsidRDefault="005900E3" w:rsidP="005900E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Notes from meeting</w:t>
            </w:r>
            <w:r w:rsidR="00D355F8">
              <w:rPr>
                <w:rFonts w:ascii="Calibri" w:eastAsia="Times New Roman" w:hAnsi="Calibri" w:cs="Calibri"/>
                <w:color w:val="000000"/>
              </w:rPr>
              <w:t xml:space="preserve"> Sept – to be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Update</w:t>
            </w:r>
            <w:r w:rsidR="00D355F8">
              <w:rPr>
                <w:rFonts w:ascii="Calibri" w:eastAsia="Times New Roman" w:hAnsi="Calibri" w:cs="Calibri"/>
                <w:color w:val="000000"/>
              </w:rPr>
              <w:t>d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with the other analyses </w:t>
            </w:r>
            <w:r w:rsidR="00D355F8">
              <w:rPr>
                <w:rFonts w:ascii="Calibri" w:eastAsia="Times New Roman" w:hAnsi="Calibri" w:cs="Calibri"/>
                <w:color w:val="000000"/>
              </w:rPr>
              <w:t>notes:</w:t>
            </w:r>
          </w:p>
          <w:p w14:paraId="1BE42806" w14:textId="38828574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D355F8">
              <w:rPr>
                <w:rFonts w:ascii="Calibri" w:eastAsia="Times New Roman" w:hAnsi="Calibri" w:cs="Calibri"/>
                <w:color w:val="000000"/>
              </w:rPr>
              <w:t>jacknife</w:t>
            </w:r>
            <w:proofErr w:type="spellEnd"/>
            <w:r w:rsidRPr="00D355F8">
              <w:rPr>
                <w:rFonts w:ascii="Calibri" w:eastAsia="Times New Roman" w:hAnsi="Calibri" w:cs="Calibri"/>
                <w:color w:val="000000"/>
              </w:rPr>
              <w:t xml:space="preserve"> resampling technique at CLINIC level, use clinic as fixed effect; cluster at person level</w:t>
            </w:r>
          </w:p>
        </w:tc>
      </w:tr>
      <w:tr w:rsidR="005900E3" w:rsidRPr="005900E3" w14:paraId="77D0840A" w14:textId="77777777" w:rsidTr="00934E0C">
        <w:trPr>
          <w:trHeight w:val="290"/>
          <w:trPrChange w:id="342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3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2685D887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lastRenderedPageBreak/>
              <w:t>time unit: quarter</w:t>
            </w:r>
          </w:p>
        </w:tc>
      </w:tr>
      <w:tr w:rsidR="005900E3" w:rsidRPr="005900E3" w14:paraId="12BF3539" w14:textId="77777777" w:rsidTr="00934E0C">
        <w:trPr>
          <w:trHeight w:val="290"/>
          <w:trPrChange w:id="344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5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5665B09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mean-preserving top coding: 95th or 99th percentile (send both to MG)</w:t>
            </w:r>
          </w:p>
        </w:tc>
      </w:tr>
      <w:tr w:rsidR="005900E3" w:rsidRPr="005900E3" w14:paraId="0962FBAB" w14:textId="77777777" w:rsidTr="00934E0C">
        <w:trPr>
          <w:trHeight w:val="290"/>
          <w:trPrChange w:id="346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7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4C69941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 xml:space="preserve">Risk adjustments: adults (18+), </w:t>
            </w:r>
            <w:proofErr w:type="spellStart"/>
            <w:r w:rsidRPr="00D355F8">
              <w:rPr>
                <w:rFonts w:ascii="Calibri" w:eastAsia="Times New Roman" w:hAnsi="Calibri" w:cs="Calibri"/>
                <w:color w:val="000000"/>
              </w:rPr>
              <w:t>Charlson</w:t>
            </w:r>
            <w:proofErr w:type="spellEnd"/>
            <w:r w:rsidRPr="00D355F8">
              <w:rPr>
                <w:rFonts w:ascii="Calibri" w:eastAsia="Times New Roman" w:hAnsi="Calibri" w:cs="Calibri"/>
                <w:color w:val="000000"/>
              </w:rPr>
              <w:t xml:space="preserve"> Comorbidity Index; peds, PMCA (Medical Complexity)</w:t>
            </w:r>
          </w:p>
        </w:tc>
      </w:tr>
      <w:tr w:rsidR="005900E3" w:rsidRPr="005900E3" w14:paraId="5F81D817" w14:textId="77777777" w:rsidTr="00934E0C">
        <w:trPr>
          <w:trHeight w:val="290"/>
          <w:trPrChange w:id="348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49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355D834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obtain one composite variable (low, medium, high complexity)</w:t>
            </w:r>
          </w:p>
        </w:tc>
      </w:tr>
      <w:tr w:rsidR="005900E3" w:rsidRPr="005900E3" w14:paraId="5CD22269" w14:textId="77777777" w:rsidTr="00934E0C">
        <w:trPr>
          <w:trHeight w:val="290"/>
          <w:trPrChange w:id="350" w:author="Wiggins, Kimberly" w:date="2023-02-20T11:24:00Z">
            <w:trPr>
              <w:trHeight w:val="290"/>
            </w:trPr>
          </w:trPrChange>
        </w:trPr>
        <w:tc>
          <w:tcPr>
            <w:tcW w:w="10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  <w:tcPrChange w:id="351" w:author="Wiggins, Kimberly" w:date="2023-02-20T11:24:00Z">
              <w:tcPr>
                <w:tcW w:w="9920" w:type="dxa"/>
                <w:tcBorders>
                  <w:top w:val="nil"/>
                  <w:left w:val="nil"/>
                  <w:bottom w:val="nil"/>
                  <w:right w:val="nil"/>
                </w:tcBorders>
                <w:shd w:val="clear" w:color="auto" w:fill="auto"/>
                <w:noWrap/>
                <w:vAlign w:val="bottom"/>
                <w:hideMark/>
              </w:tcPr>
            </w:tcPrChange>
          </w:tcPr>
          <w:p w14:paraId="134BC506" w14:textId="77777777" w:rsidR="005900E3" w:rsidRPr="00D355F8" w:rsidRDefault="005900E3" w:rsidP="00D355F8">
            <w:pPr>
              <w:pStyle w:val="ListParagraph"/>
              <w:numPr>
                <w:ilvl w:val="0"/>
                <w:numId w:val="18"/>
              </w:numPr>
              <w:rPr>
                <w:rFonts w:ascii="Calibri" w:eastAsia="Times New Roman" w:hAnsi="Calibri" w:cs="Calibri"/>
                <w:color w:val="000000"/>
              </w:rPr>
            </w:pPr>
            <w:r w:rsidRPr="00D355F8">
              <w:rPr>
                <w:rFonts w:ascii="Calibri" w:eastAsia="Times New Roman" w:hAnsi="Calibri" w:cs="Calibri"/>
                <w:color w:val="000000"/>
              </w:rPr>
              <w:t>: then interaction between composite variable * adult / ped</w:t>
            </w:r>
          </w:p>
        </w:tc>
      </w:tr>
    </w:tbl>
    <w:p w14:paraId="73CF242F" w14:textId="77777777" w:rsidR="00E16A2F" w:rsidRPr="00870517" w:rsidRDefault="00E16A2F" w:rsidP="00E16A2F"/>
    <w:p w14:paraId="548A3CEB" w14:textId="77777777" w:rsidR="005943E5" w:rsidRDefault="005943E5">
      <w:pPr>
        <w:rPr>
          <w:ins w:id="352" w:author="Wiggins, Kimberly" w:date="2023-02-20T11:24:00Z"/>
          <w:b/>
        </w:rPr>
      </w:pPr>
      <w:ins w:id="353" w:author="Wiggins, Kimberly" w:date="2023-02-20T11:24:00Z">
        <w:r>
          <w:rPr>
            <w:b/>
          </w:rPr>
          <w:br w:type="page"/>
        </w:r>
      </w:ins>
    </w:p>
    <w:p w14:paraId="6CAC1BAD" w14:textId="299F04DC" w:rsidR="00E16A2F" w:rsidRDefault="00E16A2F" w:rsidP="00E16A2F">
      <w:pPr>
        <w:rPr>
          <w:b/>
        </w:rPr>
      </w:pPr>
      <w:r w:rsidRPr="00870517">
        <w:rPr>
          <w:b/>
        </w:rPr>
        <w:lastRenderedPageBreak/>
        <w:t xml:space="preserve">Analyses to address study questions/hypotheses. </w:t>
      </w:r>
    </w:p>
    <w:p w14:paraId="21AEBEC0" w14:textId="77777777" w:rsidR="00E16A2F" w:rsidRPr="00870517" w:rsidRDefault="00E16A2F" w:rsidP="00E16A2F">
      <w:r w:rsidRPr="00870517">
        <w:t>Some text here will help with writing later on. This would be a good place to mention specific analyses (e.g. multivariate linear regression, etc) and highlight pros and cons or issues that need to be addressed</w:t>
      </w:r>
    </w:p>
    <w:p w14:paraId="47D88BD0" w14:textId="77777777" w:rsidR="00E16A2F" w:rsidRPr="00870517" w:rsidRDefault="00E16A2F" w:rsidP="00E16A2F"/>
    <w:p w14:paraId="59789004" w14:textId="77777777" w:rsidR="00E16A2F" w:rsidRPr="00870517" w:rsidRDefault="00E16A2F" w:rsidP="00E16A2F">
      <w:r w:rsidRPr="00870517">
        <w:t xml:space="preserve">H1. </w:t>
      </w:r>
    </w:p>
    <w:p w14:paraId="0139C10C" w14:textId="77777777" w:rsidR="00E16A2F" w:rsidRPr="00870517" w:rsidRDefault="00E16A2F" w:rsidP="00E16A2F">
      <w:r w:rsidRPr="00870517">
        <w:t>The primary outcome for this analysis is XXX. (</w:t>
      </w:r>
      <w:proofErr w:type="gramStart"/>
      <w:r w:rsidRPr="00870517">
        <w:t>see</w:t>
      </w:r>
      <w:proofErr w:type="gramEnd"/>
      <w:r w:rsidRPr="00870517">
        <w:t xml:space="preserve"> draft for examples)</w:t>
      </w:r>
    </w:p>
    <w:p w14:paraId="1FAFA9CD" w14:textId="77777777" w:rsidR="00E16A2F" w:rsidRPr="00870517" w:rsidRDefault="00E16A2F" w:rsidP="00E16A2F">
      <w:r w:rsidRPr="00870517">
        <w:t>H2.</w:t>
      </w:r>
    </w:p>
    <w:p w14:paraId="3111D90B" w14:textId="77777777" w:rsidR="00E16A2F" w:rsidRPr="00870517" w:rsidRDefault="00E16A2F" w:rsidP="00E16A2F"/>
    <w:p w14:paraId="14C0497D" w14:textId="77777777" w:rsidR="00E16A2F" w:rsidRPr="00870517" w:rsidRDefault="00E16A2F" w:rsidP="00E16A2F">
      <w:r w:rsidRPr="00870517">
        <w:t xml:space="preserve">H3. </w:t>
      </w:r>
    </w:p>
    <w:p w14:paraId="2FCFEB02" w14:textId="77777777" w:rsidR="00E16A2F" w:rsidRPr="00870517" w:rsidRDefault="00E16A2F" w:rsidP="00E16A2F"/>
    <w:p w14:paraId="56777C76" w14:textId="6FF4EE42" w:rsidR="00E16A2F" w:rsidRDefault="00F55490" w:rsidP="00E16A2F">
      <w:r>
        <w:t xml:space="preserve">Table 1: </w:t>
      </w:r>
    </w:p>
    <w:p w14:paraId="242F9BC3" w14:textId="4131EB0E" w:rsidR="00F55490" w:rsidRDefault="00F55490" w:rsidP="00E16A2F">
      <w:r>
        <w:t xml:space="preserve">Table 2: </w:t>
      </w:r>
    </w:p>
    <w:p w14:paraId="331347E3" w14:textId="312B4539" w:rsidR="00F55490" w:rsidRDefault="00F55490" w:rsidP="00E16A2F">
      <w:r>
        <w:t xml:space="preserve">Table 3: </w:t>
      </w:r>
    </w:p>
    <w:p w14:paraId="640B6117" w14:textId="77777777" w:rsidR="00F55490" w:rsidRDefault="00F55490" w:rsidP="00E16A2F"/>
    <w:p w14:paraId="0D71EFDB" w14:textId="77777777" w:rsidR="00F55490" w:rsidRPr="00870517" w:rsidRDefault="00F55490" w:rsidP="00E16A2F"/>
    <w:p w14:paraId="40EE9D10" w14:textId="77777777" w:rsidR="00E16A2F" w:rsidRPr="00870517" w:rsidRDefault="00E16A2F" w:rsidP="00E16A2F"/>
    <w:p w14:paraId="1D0C370C" w14:textId="77777777" w:rsidR="00E16A2F" w:rsidRPr="00870517" w:rsidRDefault="00E16A2F" w:rsidP="00E16A2F">
      <w:r w:rsidRPr="00870517">
        <w:t>Next steps, meetings, assignment of responsibilities, etc:</w:t>
      </w:r>
    </w:p>
    <w:p w14:paraId="78A87EBA" w14:textId="77777777" w:rsidR="00E16A2F" w:rsidRDefault="00E16A2F" w:rsidP="00E16A2F"/>
    <w:p w14:paraId="7312AEB0" w14:textId="77777777" w:rsidR="00E16A2F" w:rsidRDefault="00E16A2F" w:rsidP="00E16A2F"/>
    <w:p w14:paraId="660F0CBA" w14:textId="77777777" w:rsidR="00CB4ADE" w:rsidRDefault="00CB4ADE">
      <w:pPr>
        <w:rPr>
          <w:rFonts w:eastAsiaTheme="majorEastAsia" w:cstheme="majorBidi"/>
          <w:b/>
          <w:bCs/>
          <w:kern w:val="32"/>
          <w:sz w:val="28"/>
          <w:szCs w:val="32"/>
        </w:rPr>
      </w:pPr>
      <w:r>
        <w:br w:type="page"/>
      </w:r>
    </w:p>
    <w:p w14:paraId="3906FA6C" w14:textId="78DD8A49" w:rsidR="00E16A2F" w:rsidRPr="00870517" w:rsidRDefault="00E16A2F" w:rsidP="00B76BD0">
      <w:pPr>
        <w:pStyle w:val="Heading1"/>
      </w:pPr>
      <w:r>
        <w:lastRenderedPageBreak/>
        <w:t>APPENDIX</w:t>
      </w:r>
    </w:p>
    <w:p w14:paraId="5BC1C2CC" w14:textId="1447A67E" w:rsidR="00E16A2F" w:rsidRDefault="00E16A2F" w:rsidP="00E16A2F"/>
    <w:sectPr w:rsidR="00E16A2F" w:rsidSect="00934E0C">
      <w:headerReference w:type="default" r:id="rId15"/>
      <w:footerReference w:type="default" r:id="rId16"/>
      <w:pgSz w:w="12240" w:h="15840"/>
      <w:pgMar w:top="720" w:right="720" w:bottom="720" w:left="720" w:header="720" w:footer="720" w:gutter="0"/>
      <w:cols w:space="720"/>
      <w:docGrid w:linePitch="360"/>
      <w:sectPrChange w:id="354" w:author="Wiggins, Kimberly" w:date="2023-02-20T11:24:00Z">
        <w:sectPr w:rsidR="00E16A2F" w:rsidSect="00934E0C">
          <w:pgMar w:top="1440" w:right="1080" w:bottom="1440" w:left="1080" w:header="720" w:footer="720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3" w:author="Sevick, Carter J" w:date="2022-12-06T14:59:00Z" w:initials="SCJ">
    <w:p w14:paraId="6641F33D" w14:textId="77777777" w:rsidR="00F95847" w:rsidRDefault="00F95847" w:rsidP="00F95847">
      <w:pPr>
        <w:pStyle w:val="CommentText"/>
      </w:pPr>
      <w:r>
        <w:rPr>
          <w:rStyle w:val="CommentReference"/>
        </w:rPr>
        <w:annotationRef/>
      </w:r>
      <w:r>
        <w:t>You will need to count eligible months (see previous comment) in a defined time period.</w:t>
      </w:r>
    </w:p>
  </w:comment>
  <w:comment w:id="189" w:author="Sevick, Carter J" w:date="2022-12-06T15:03:00Z" w:initials="SCJ">
    <w:p w14:paraId="0B1D60E0" w14:textId="77777777" w:rsidR="00F95847" w:rsidRDefault="00F95847" w:rsidP="00F95847">
      <w:pPr>
        <w:pStyle w:val="CommentText"/>
      </w:pPr>
      <w:r>
        <w:rPr>
          <w:rStyle w:val="CommentReference"/>
        </w:rPr>
        <w:annotationRef/>
      </w:r>
      <w:r>
        <w:t xml:space="preserve">This is just a flag for rae enrollment, and nothing to do with </w:t>
      </w:r>
      <w:r>
        <w:t>rcco</w:t>
      </w:r>
    </w:p>
  </w:comment>
  <w:comment w:id="221" w:author="Sevick, Carter J" w:date="2022-12-06T15:05:00Z" w:initials="SCJ">
    <w:p w14:paraId="011A3291" w14:textId="77777777" w:rsidR="00F95847" w:rsidRDefault="00F95847" w:rsidP="00F95847">
      <w:pPr>
        <w:pStyle w:val="CommentText"/>
      </w:pPr>
      <w:r>
        <w:rPr>
          <w:rStyle w:val="CommentReference"/>
        </w:rPr>
        <w:annotationRef/>
      </w:r>
      <w:r>
        <w:t>Count rows with a month variable in your defined time frame. Remember, the variable month is always the first day of the month that the row applies to.</w:t>
      </w:r>
    </w:p>
  </w:comment>
  <w:comment w:id="225" w:author="Sevick, Carter J" w:date="2022-12-06T15:04:00Z" w:initials="SCJ">
    <w:p w14:paraId="65129933" w14:textId="77777777" w:rsidR="00F95847" w:rsidRDefault="00F95847" w:rsidP="00F95847">
      <w:pPr>
        <w:pStyle w:val="CommentText"/>
      </w:pPr>
      <w:r>
        <w:rPr>
          <w:rStyle w:val="CommentReference"/>
        </w:rPr>
        <w:annotationRef/>
      </w:r>
      <w:r>
        <w:t xml:space="preserve">If this is just managed care then just count months with </w:t>
      </w:r>
      <w:r>
        <w:t>managedcate = 1</w:t>
      </w:r>
    </w:p>
  </w:comment>
  <w:comment w:id="261" w:author="Wiggins, Kimberly" w:date="2023-02-14T10:16:00Z" w:initials="WK">
    <w:p w14:paraId="399D6689" w14:textId="77777777" w:rsidR="002A2C83" w:rsidRDefault="002A2C83">
      <w:pPr>
        <w:pStyle w:val="CommentText"/>
      </w:pPr>
      <w:r>
        <w:rPr>
          <w:rStyle w:val="CommentReference"/>
        </w:rPr>
        <w:annotationRef/>
      </w:r>
      <w:r>
        <w:t xml:space="preserve">Ask mark about this… </w:t>
      </w:r>
    </w:p>
    <w:p w14:paraId="312234CE" w14:textId="1542AAC1" w:rsidR="002A2C83" w:rsidRDefault="002A2C83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641F33D" w15:done="0"/>
  <w15:commentEx w15:paraId="0B1D60E0" w15:done="0"/>
  <w15:commentEx w15:paraId="011A3291" w15:done="0"/>
  <w15:commentEx w15:paraId="65129933" w15:done="0"/>
  <w15:commentEx w15:paraId="312234C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5DDE6" w16cex:dateUtc="2023-02-14T17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641F33D" w16cid:durableId="2745AF63"/>
  <w16cid:commentId w16cid:paraId="0B1D60E0" w16cid:durableId="2745AF64"/>
  <w16cid:commentId w16cid:paraId="011A3291" w16cid:durableId="2745AF65"/>
  <w16cid:commentId w16cid:paraId="65129933" w16cid:durableId="2745AF66"/>
  <w16cid:commentId w16cid:paraId="312234CE" w16cid:durableId="2795DDE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2989C8" w14:textId="77777777" w:rsidR="00E16A2F" w:rsidRDefault="00E16A2F" w:rsidP="00E16A2F">
      <w:r>
        <w:separator/>
      </w:r>
    </w:p>
  </w:endnote>
  <w:endnote w:type="continuationSeparator" w:id="0">
    <w:p w14:paraId="2844E91F" w14:textId="77777777" w:rsidR="00E16A2F" w:rsidRDefault="00E16A2F" w:rsidP="00E16A2F">
      <w:r>
        <w:continuationSeparator/>
      </w:r>
    </w:p>
  </w:endnote>
  <w:endnote w:type="continuationNotice" w:id="1">
    <w:p w14:paraId="447EE2F7" w14:textId="77777777" w:rsidR="00B76BD0" w:rsidRDefault="00B76BD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ato Light">
    <w:panose1 w:val="020F0302020204030203"/>
    <w:charset w:val="00"/>
    <w:family w:val="swiss"/>
    <w:pitch w:val="variable"/>
    <w:sig w:usb0="800000AF" w:usb1="4000604A" w:usb2="00000000" w:usb3="00000000" w:csb0="00000093" w:csb1="00000000"/>
  </w:font>
  <w:font w:name="Albany AMT">
    <w:panose1 w:val="020B0604020202020204"/>
    <w:charset w:val="00"/>
    <w:family w:val="swiss"/>
    <w:pitch w:val="variable"/>
    <w:sig w:usb0="00002A87" w:usb1="C0000000" w:usb2="00000008" w:usb3="00000000" w:csb0="000000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C3A5F" w14:textId="77777777" w:rsidR="00B76BD0" w:rsidRDefault="00B76B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0AE94" w14:textId="77777777" w:rsidR="00E16A2F" w:rsidRDefault="00E16A2F" w:rsidP="00E16A2F">
      <w:r>
        <w:separator/>
      </w:r>
    </w:p>
  </w:footnote>
  <w:footnote w:type="continuationSeparator" w:id="0">
    <w:p w14:paraId="672791FC" w14:textId="77777777" w:rsidR="00E16A2F" w:rsidRDefault="00E16A2F" w:rsidP="00E16A2F">
      <w:r>
        <w:continuationSeparator/>
      </w:r>
    </w:p>
  </w:footnote>
  <w:footnote w:type="continuationNotice" w:id="1">
    <w:p w14:paraId="28F586E2" w14:textId="77777777" w:rsidR="00B76BD0" w:rsidRDefault="00B76BD0"/>
  </w:footnote>
  <w:footnote w:id="2">
    <w:p w14:paraId="77C9CDAB" w14:textId="77777777" w:rsidR="00F95847" w:rsidRPr="00EE72A1" w:rsidRDefault="00F95847" w:rsidP="00F95847">
      <w:pPr>
        <w:rPr>
          <w:rFonts w:eastAsia="Times New Roman"/>
          <w:i/>
          <w:iCs/>
          <w:color w:val="000000"/>
          <w:sz w:val="18"/>
          <w:szCs w:val="18"/>
        </w:rPr>
      </w:pPr>
      <w:r>
        <w:rPr>
          <w:rStyle w:val="FootnoteReference"/>
        </w:rPr>
        <w:footnoteRef/>
      </w:r>
      <w:r>
        <w:t xml:space="preserve"> 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BUDGET_GROUP not in (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18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19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20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22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23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24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25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26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27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,-</w:t>
      </w:r>
      <w:r w:rsidRPr="00EE72A1">
        <w:rPr>
          <w:rFonts w:ascii="Courier New" w:hAnsi="Courier New" w:cs="Courier New"/>
          <w:b/>
          <w:bCs/>
          <w:i/>
          <w:iCs/>
          <w:color w:val="008080"/>
          <w:sz w:val="18"/>
          <w:szCs w:val="18"/>
          <w:shd w:val="clear" w:color="auto" w:fill="FFFFFF"/>
        </w:rPr>
        <w:t>1</w:t>
      </w:r>
      <w:r w:rsidRPr="00EE72A1">
        <w:rPr>
          <w:rFonts w:ascii="Courier New" w:hAnsi="Courier New" w:cs="Courier New"/>
          <w:i/>
          <w:iCs/>
          <w:color w:val="000000"/>
          <w:sz w:val="18"/>
          <w:szCs w:val="18"/>
          <w:shd w:val="clear" w:color="auto" w:fill="FFFFFF"/>
        </w:rPr>
        <w:t>,)</w:t>
      </w:r>
    </w:p>
  </w:footnote>
  <w:footnote w:id="3">
    <w:p w14:paraId="757CF8FB" w14:textId="5FFB73F0" w:rsidR="00A32FF1" w:rsidRDefault="00A32FF1">
      <w:pPr>
        <w:pStyle w:val="FootnoteText"/>
      </w:pPr>
      <w:r>
        <w:rPr>
          <w:rStyle w:val="FootnoteReference"/>
        </w:rPr>
        <w:footnoteRef/>
      </w:r>
      <w:r>
        <w:t xml:space="preserve"> HCPF…/Kim/</w:t>
      </w:r>
      <w:proofErr w:type="spellStart"/>
      <w:r>
        <w:t>isp</w:t>
      </w:r>
      <w:proofErr w:type="spellEnd"/>
      <w:r>
        <w:t>/</w:t>
      </w:r>
      <w:proofErr w:type="spellStart"/>
      <w:r>
        <w:t>isp_utilization</w:t>
      </w:r>
      <w:proofErr w:type="spellEnd"/>
      <w:r>
        <w:t>/code/2023_hcpf_attr_q1_q2.sas</w:t>
      </w:r>
    </w:p>
  </w:footnote>
  <w:footnote w:id="4">
    <w:p w14:paraId="27DF2330" w14:textId="0B3B2DB5" w:rsidR="0012383A" w:rsidRDefault="0012383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A32FF1">
        <w:t>HCPF…/Kim/</w:t>
      </w:r>
      <w:proofErr w:type="spellStart"/>
      <w:r w:rsidR="00A32FF1">
        <w:t>isp</w:t>
      </w:r>
      <w:proofErr w:type="spellEnd"/>
      <w:r w:rsidR="00A32FF1">
        <w:t>/</w:t>
      </w:r>
      <w:proofErr w:type="spellStart"/>
      <w:r w:rsidR="00A32FF1">
        <w:t>isp_utilization</w:t>
      </w:r>
      <w:proofErr w:type="spellEnd"/>
      <w:r w:rsidR="00A32FF1">
        <w:t>/code/</w:t>
      </w:r>
      <w:r>
        <w:rPr>
          <w:rFonts w:ascii="Calibri" w:eastAsia="Times New Roman" w:hAnsi="Calibri" w:cs="Calibri"/>
          <w:color w:val="ED7D31" w:themeColor="accent2"/>
        </w:rPr>
        <w:t>202302_hcpf_tele_q3_q4.sas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502BF" w14:textId="77777777" w:rsidR="00B76BD0" w:rsidRDefault="00B76B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97631"/>
    <w:multiLevelType w:val="hybridMultilevel"/>
    <w:tmpl w:val="F23EEE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C7C00"/>
    <w:multiLevelType w:val="hybridMultilevel"/>
    <w:tmpl w:val="3BA45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441878"/>
    <w:multiLevelType w:val="hybridMultilevel"/>
    <w:tmpl w:val="ABE2A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877EE"/>
    <w:multiLevelType w:val="hybridMultilevel"/>
    <w:tmpl w:val="4E58F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6D3154"/>
    <w:multiLevelType w:val="hybridMultilevel"/>
    <w:tmpl w:val="2ED615DA"/>
    <w:lvl w:ilvl="0" w:tplc="FFFFFFFF">
      <w:start w:val="1"/>
      <w:numFmt w:val="lowerLetter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71C3E"/>
    <w:multiLevelType w:val="hybridMultilevel"/>
    <w:tmpl w:val="4BFA169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5C231D"/>
    <w:multiLevelType w:val="hybridMultilevel"/>
    <w:tmpl w:val="2486807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8765A4"/>
    <w:multiLevelType w:val="hybridMultilevel"/>
    <w:tmpl w:val="138A042E"/>
    <w:lvl w:ilvl="0" w:tplc="A986F186">
      <w:start w:val="1"/>
      <w:numFmt w:val="decimal"/>
      <w:lvlText w:val="%1)"/>
      <w:lvlJc w:val="left"/>
      <w:pPr>
        <w:ind w:left="720" w:hanging="360"/>
      </w:pPr>
      <w:rPr>
        <w:rFonts w:ascii="Arial" w:eastAsiaTheme="minorHAnsi" w:hAnsi="Arial" w:cs="Aria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0E222C"/>
    <w:multiLevelType w:val="hybridMultilevel"/>
    <w:tmpl w:val="5372BA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841EB6"/>
    <w:multiLevelType w:val="hybridMultilevel"/>
    <w:tmpl w:val="35567D4A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A7B7E"/>
    <w:multiLevelType w:val="hybridMultilevel"/>
    <w:tmpl w:val="ED0A3360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2D9606BB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F92784"/>
    <w:multiLevelType w:val="hybridMultilevel"/>
    <w:tmpl w:val="FBCEB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328292">
      <w:start w:val="1"/>
      <w:numFmt w:val="bullet"/>
      <w:lvlText w:val="-"/>
      <w:lvlJc w:val="left"/>
      <w:pPr>
        <w:ind w:left="2880" w:hanging="360"/>
      </w:pPr>
      <w:rPr>
        <w:rFonts w:ascii="Courier New" w:eastAsiaTheme="minorHAnsi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CF617A"/>
    <w:multiLevelType w:val="hybridMultilevel"/>
    <w:tmpl w:val="139A58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0621F69"/>
    <w:multiLevelType w:val="hybridMultilevel"/>
    <w:tmpl w:val="45368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C45C7F"/>
    <w:multiLevelType w:val="hybridMultilevel"/>
    <w:tmpl w:val="4E1E5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FB1B79"/>
    <w:multiLevelType w:val="hybridMultilevel"/>
    <w:tmpl w:val="68D2DC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6376540"/>
    <w:multiLevelType w:val="hybridMultilevel"/>
    <w:tmpl w:val="41BC45D4"/>
    <w:lvl w:ilvl="0" w:tplc="04090001">
      <w:start w:val="1"/>
      <w:numFmt w:val="bullet"/>
      <w:lvlText w:val=""/>
      <w:lvlJc w:val="left"/>
      <w:pPr>
        <w:ind w:left="10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18" w15:restartNumberingAfterBreak="0">
    <w:nsid w:val="540B7732"/>
    <w:multiLevelType w:val="hybridMultilevel"/>
    <w:tmpl w:val="F7623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83A7EDF"/>
    <w:multiLevelType w:val="hybridMultilevel"/>
    <w:tmpl w:val="19FAE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2B4E3A"/>
    <w:multiLevelType w:val="hybridMultilevel"/>
    <w:tmpl w:val="85D4B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A50ED0"/>
    <w:multiLevelType w:val="hybridMultilevel"/>
    <w:tmpl w:val="D1C6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BB39DC"/>
    <w:multiLevelType w:val="hybridMultilevel"/>
    <w:tmpl w:val="4BFA1694"/>
    <w:lvl w:ilvl="0" w:tplc="068C85F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D7918BE"/>
    <w:multiLevelType w:val="hybridMultilevel"/>
    <w:tmpl w:val="BD2E1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7A40FB"/>
    <w:multiLevelType w:val="hybridMultilevel"/>
    <w:tmpl w:val="39A03B36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5" w15:restartNumberingAfterBreak="0">
    <w:nsid w:val="72613A73"/>
    <w:multiLevelType w:val="hybridMultilevel"/>
    <w:tmpl w:val="3692C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5993523"/>
    <w:multiLevelType w:val="hybridMultilevel"/>
    <w:tmpl w:val="99E0A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D95A9A"/>
    <w:multiLevelType w:val="hybridMultilevel"/>
    <w:tmpl w:val="676AD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1837D4"/>
    <w:multiLevelType w:val="hybridMultilevel"/>
    <w:tmpl w:val="3C0ABB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A967A3"/>
    <w:multiLevelType w:val="hybridMultilevel"/>
    <w:tmpl w:val="5AB068E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 w15:restartNumberingAfterBreak="0">
    <w:nsid w:val="78D12EEA"/>
    <w:multiLevelType w:val="hybridMultilevel"/>
    <w:tmpl w:val="833E6774"/>
    <w:lvl w:ilvl="0" w:tplc="DED6433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485C9B"/>
    <w:multiLevelType w:val="hybridMultilevel"/>
    <w:tmpl w:val="01300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2"/>
  </w:num>
  <w:num w:numId="3">
    <w:abstractNumId w:val="20"/>
  </w:num>
  <w:num w:numId="4">
    <w:abstractNumId w:val="16"/>
  </w:num>
  <w:num w:numId="5">
    <w:abstractNumId w:val="29"/>
  </w:num>
  <w:num w:numId="6">
    <w:abstractNumId w:val="7"/>
  </w:num>
  <w:num w:numId="7">
    <w:abstractNumId w:val="13"/>
  </w:num>
  <w:num w:numId="8">
    <w:abstractNumId w:val="15"/>
  </w:num>
  <w:num w:numId="9">
    <w:abstractNumId w:val="31"/>
  </w:num>
  <w:num w:numId="10">
    <w:abstractNumId w:val="10"/>
  </w:num>
  <w:num w:numId="11">
    <w:abstractNumId w:val="17"/>
  </w:num>
  <w:num w:numId="12">
    <w:abstractNumId w:val="23"/>
  </w:num>
  <w:num w:numId="13">
    <w:abstractNumId w:val="3"/>
  </w:num>
  <w:num w:numId="14">
    <w:abstractNumId w:val="22"/>
  </w:num>
  <w:num w:numId="15">
    <w:abstractNumId w:val="5"/>
  </w:num>
  <w:num w:numId="16">
    <w:abstractNumId w:val="9"/>
  </w:num>
  <w:num w:numId="17">
    <w:abstractNumId w:val="6"/>
  </w:num>
  <w:num w:numId="18">
    <w:abstractNumId w:val="2"/>
  </w:num>
  <w:num w:numId="19">
    <w:abstractNumId w:val="21"/>
  </w:num>
  <w:num w:numId="20">
    <w:abstractNumId w:val="18"/>
  </w:num>
  <w:num w:numId="21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4"/>
  </w:num>
  <w:num w:numId="24">
    <w:abstractNumId w:val="27"/>
  </w:num>
  <w:num w:numId="25">
    <w:abstractNumId w:val="26"/>
  </w:num>
  <w:num w:numId="26">
    <w:abstractNumId w:val="0"/>
  </w:num>
  <w:num w:numId="27">
    <w:abstractNumId w:val="4"/>
  </w:num>
  <w:num w:numId="28">
    <w:abstractNumId w:val="30"/>
  </w:num>
  <w:num w:numId="29">
    <w:abstractNumId w:val="1"/>
  </w:num>
  <w:num w:numId="30">
    <w:abstractNumId w:val="19"/>
  </w:num>
  <w:num w:numId="31">
    <w:abstractNumId w:val="25"/>
  </w:num>
  <w:num w:numId="32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gins, Kimberly">
    <w15:presenceInfo w15:providerId="AD" w15:userId="S::kimberly.wiggins@cuanschutz.edu::23e41ff0-8327-47b3-bfa5-f65afc7e2c9d"/>
  </w15:person>
  <w15:person w15:author="Sevick, Carter J">
    <w15:presenceInfo w15:providerId="AD" w15:userId="S-1-5-21-3931225680-1871015619-2963001510-13938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662A"/>
    <w:rsid w:val="00002989"/>
    <w:rsid w:val="00016EAC"/>
    <w:rsid w:val="00017FD3"/>
    <w:rsid w:val="00032536"/>
    <w:rsid w:val="00036C21"/>
    <w:rsid w:val="00037FAE"/>
    <w:rsid w:val="000616B4"/>
    <w:rsid w:val="00080EA8"/>
    <w:rsid w:val="00085DE6"/>
    <w:rsid w:val="000A16D5"/>
    <w:rsid w:val="000A36AA"/>
    <w:rsid w:val="000B1221"/>
    <w:rsid w:val="000C713A"/>
    <w:rsid w:val="000D2AD7"/>
    <w:rsid w:val="000D2BC0"/>
    <w:rsid w:val="001045BB"/>
    <w:rsid w:val="00106930"/>
    <w:rsid w:val="00114B0A"/>
    <w:rsid w:val="0011555D"/>
    <w:rsid w:val="0012383A"/>
    <w:rsid w:val="00124367"/>
    <w:rsid w:val="00132DD1"/>
    <w:rsid w:val="00133760"/>
    <w:rsid w:val="00133F1C"/>
    <w:rsid w:val="00134097"/>
    <w:rsid w:val="00160289"/>
    <w:rsid w:val="00166469"/>
    <w:rsid w:val="00174234"/>
    <w:rsid w:val="0018202F"/>
    <w:rsid w:val="00185D70"/>
    <w:rsid w:val="0018662A"/>
    <w:rsid w:val="001909F9"/>
    <w:rsid w:val="00197064"/>
    <w:rsid w:val="001B5063"/>
    <w:rsid w:val="001B5175"/>
    <w:rsid w:val="001C1F1D"/>
    <w:rsid w:val="001C3472"/>
    <w:rsid w:val="001D0B55"/>
    <w:rsid w:val="001E6B12"/>
    <w:rsid w:val="001F2108"/>
    <w:rsid w:val="001F6202"/>
    <w:rsid w:val="00202F91"/>
    <w:rsid w:val="00203B8C"/>
    <w:rsid w:val="00211394"/>
    <w:rsid w:val="002229C8"/>
    <w:rsid w:val="002358A3"/>
    <w:rsid w:val="002453B8"/>
    <w:rsid w:val="0024695E"/>
    <w:rsid w:val="002516A6"/>
    <w:rsid w:val="00272C41"/>
    <w:rsid w:val="002734ED"/>
    <w:rsid w:val="002908F9"/>
    <w:rsid w:val="002940BE"/>
    <w:rsid w:val="00296401"/>
    <w:rsid w:val="002A2C83"/>
    <w:rsid w:val="002A40E8"/>
    <w:rsid w:val="002B0A26"/>
    <w:rsid w:val="002B1F30"/>
    <w:rsid w:val="002B35D8"/>
    <w:rsid w:val="002B45D7"/>
    <w:rsid w:val="002C0B57"/>
    <w:rsid w:val="002D3FF5"/>
    <w:rsid w:val="002E25FC"/>
    <w:rsid w:val="002E2DF8"/>
    <w:rsid w:val="002E4913"/>
    <w:rsid w:val="002E6659"/>
    <w:rsid w:val="002E758D"/>
    <w:rsid w:val="002F0B9D"/>
    <w:rsid w:val="0030058F"/>
    <w:rsid w:val="00335E77"/>
    <w:rsid w:val="00347C33"/>
    <w:rsid w:val="00353D17"/>
    <w:rsid w:val="00362431"/>
    <w:rsid w:val="003671F0"/>
    <w:rsid w:val="0037589B"/>
    <w:rsid w:val="00382766"/>
    <w:rsid w:val="0038605D"/>
    <w:rsid w:val="00390512"/>
    <w:rsid w:val="00396636"/>
    <w:rsid w:val="003B2E56"/>
    <w:rsid w:val="003C06A3"/>
    <w:rsid w:val="003D4F19"/>
    <w:rsid w:val="00431235"/>
    <w:rsid w:val="00434E8A"/>
    <w:rsid w:val="00435C82"/>
    <w:rsid w:val="00446AA1"/>
    <w:rsid w:val="00451F72"/>
    <w:rsid w:val="00452E59"/>
    <w:rsid w:val="0045792B"/>
    <w:rsid w:val="00460485"/>
    <w:rsid w:val="00461A05"/>
    <w:rsid w:val="0046524E"/>
    <w:rsid w:val="00470255"/>
    <w:rsid w:val="004824E6"/>
    <w:rsid w:val="00491FA4"/>
    <w:rsid w:val="004936BD"/>
    <w:rsid w:val="004A0DEB"/>
    <w:rsid w:val="004C150D"/>
    <w:rsid w:val="004C790D"/>
    <w:rsid w:val="004D3E2E"/>
    <w:rsid w:val="004E1F62"/>
    <w:rsid w:val="004F1A2A"/>
    <w:rsid w:val="00503DCA"/>
    <w:rsid w:val="005132DB"/>
    <w:rsid w:val="005224F0"/>
    <w:rsid w:val="0053079B"/>
    <w:rsid w:val="00540857"/>
    <w:rsid w:val="005600B5"/>
    <w:rsid w:val="00561B5B"/>
    <w:rsid w:val="005661AC"/>
    <w:rsid w:val="00574577"/>
    <w:rsid w:val="0058405C"/>
    <w:rsid w:val="005900E3"/>
    <w:rsid w:val="005943E5"/>
    <w:rsid w:val="005A0434"/>
    <w:rsid w:val="005A0B0C"/>
    <w:rsid w:val="005C0FB8"/>
    <w:rsid w:val="005D2C4B"/>
    <w:rsid w:val="005D3BC3"/>
    <w:rsid w:val="005E056F"/>
    <w:rsid w:val="005E7453"/>
    <w:rsid w:val="0062026E"/>
    <w:rsid w:val="006206E4"/>
    <w:rsid w:val="0063059B"/>
    <w:rsid w:val="00632E78"/>
    <w:rsid w:val="00643DAB"/>
    <w:rsid w:val="006478DA"/>
    <w:rsid w:val="00651AA0"/>
    <w:rsid w:val="0065422B"/>
    <w:rsid w:val="006568C1"/>
    <w:rsid w:val="0068301C"/>
    <w:rsid w:val="0069180A"/>
    <w:rsid w:val="006A136E"/>
    <w:rsid w:val="006A3D43"/>
    <w:rsid w:val="006B084F"/>
    <w:rsid w:val="006C0171"/>
    <w:rsid w:val="006C1E74"/>
    <w:rsid w:val="006E52B3"/>
    <w:rsid w:val="006F5E33"/>
    <w:rsid w:val="0070040B"/>
    <w:rsid w:val="00703D69"/>
    <w:rsid w:val="00722747"/>
    <w:rsid w:val="0072494E"/>
    <w:rsid w:val="007263A5"/>
    <w:rsid w:val="00736CA3"/>
    <w:rsid w:val="00745BD5"/>
    <w:rsid w:val="00746FD9"/>
    <w:rsid w:val="007477B0"/>
    <w:rsid w:val="007518A6"/>
    <w:rsid w:val="007576F1"/>
    <w:rsid w:val="0076090A"/>
    <w:rsid w:val="007621B6"/>
    <w:rsid w:val="00762E49"/>
    <w:rsid w:val="00764F59"/>
    <w:rsid w:val="00766CED"/>
    <w:rsid w:val="00777A59"/>
    <w:rsid w:val="0078182A"/>
    <w:rsid w:val="007A1503"/>
    <w:rsid w:val="007C3656"/>
    <w:rsid w:val="007D7D4C"/>
    <w:rsid w:val="007F6D42"/>
    <w:rsid w:val="008017C6"/>
    <w:rsid w:val="00863DA5"/>
    <w:rsid w:val="00864DA9"/>
    <w:rsid w:val="00870FC3"/>
    <w:rsid w:val="0088571B"/>
    <w:rsid w:val="008B152D"/>
    <w:rsid w:val="008C018F"/>
    <w:rsid w:val="008C6040"/>
    <w:rsid w:val="008C6544"/>
    <w:rsid w:val="008E6902"/>
    <w:rsid w:val="008F0D97"/>
    <w:rsid w:val="0090264F"/>
    <w:rsid w:val="009044AB"/>
    <w:rsid w:val="0090704D"/>
    <w:rsid w:val="00912A3F"/>
    <w:rsid w:val="00921E5B"/>
    <w:rsid w:val="00934E0C"/>
    <w:rsid w:val="0094167C"/>
    <w:rsid w:val="00944A14"/>
    <w:rsid w:val="0094575D"/>
    <w:rsid w:val="00954D45"/>
    <w:rsid w:val="009B3276"/>
    <w:rsid w:val="009B33E3"/>
    <w:rsid w:val="009C2928"/>
    <w:rsid w:val="009D05EE"/>
    <w:rsid w:val="009F6647"/>
    <w:rsid w:val="00A00209"/>
    <w:rsid w:val="00A00923"/>
    <w:rsid w:val="00A00B0B"/>
    <w:rsid w:val="00A0520A"/>
    <w:rsid w:val="00A10DE5"/>
    <w:rsid w:val="00A15506"/>
    <w:rsid w:val="00A32FF1"/>
    <w:rsid w:val="00A43324"/>
    <w:rsid w:val="00A71AEA"/>
    <w:rsid w:val="00A721F9"/>
    <w:rsid w:val="00A8110E"/>
    <w:rsid w:val="00A9163A"/>
    <w:rsid w:val="00A93EE1"/>
    <w:rsid w:val="00A977D9"/>
    <w:rsid w:val="00AC2E16"/>
    <w:rsid w:val="00AE1D1A"/>
    <w:rsid w:val="00AF2C25"/>
    <w:rsid w:val="00AF6633"/>
    <w:rsid w:val="00B00A83"/>
    <w:rsid w:val="00B0710E"/>
    <w:rsid w:val="00B11D38"/>
    <w:rsid w:val="00B5169B"/>
    <w:rsid w:val="00B52C4B"/>
    <w:rsid w:val="00B76BD0"/>
    <w:rsid w:val="00B869D2"/>
    <w:rsid w:val="00B87BE7"/>
    <w:rsid w:val="00B93D8B"/>
    <w:rsid w:val="00B94B4F"/>
    <w:rsid w:val="00BC66BA"/>
    <w:rsid w:val="00BD0836"/>
    <w:rsid w:val="00BE7439"/>
    <w:rsid w:val="00BF1132"/>
    <w:rsid w:val="00C01999"/>
    <w:rsid w:val="00C05F93"/>
    <w:rsid w:val="00C274EF"/>
    <w:rsid w:val="00C30A23"/>
    <w:rsid w:val="00C40CC8"/>
    <w:rsid w:val="00C41980"/>
    <w:rsid w:val="00C76892"/>
    <w:rsid w:val="00C854E0"/>
    <w:rsid w:val="00C933E7"/>
    <w:rsid w:val="00CA38D6"/>
    <w:rsid w:val="00CA77F3"/>
    <w:rsid w:val="00CB3E6C"/>
    <w:rsid w:val="00CB4ADE"/>
    <w:rsid w:val="00CB7138"/>
    <w:rsid w:val="00CC6C6D"/>
    <w:rsid w:val="00CF6DFF"/>
    <w:rsid w:val="00D20E2F"/>
    <w:rsid w:val="00D239AC"/>
    <w:rsid w:val="00D355F8"/>
    <w:rsid w:val="00D3664F"/>
    <w:rsid w:val="00D70BA6"/>
    <w:rsid w:val="00D71C26"/>
    <w:rsid w:val="00D8246C"/>
    <w:rsid w:val="00DB0B1F"/>
    <w:rsid w:val="00DB6DEC"/>
    <w:rsid w:val="00DC76EF"/>
    <w:rsid w:val="00DE07C8"/>
    <w:rsid w:val="00DE2EE3"/>
    <w:rsid w:val="00DF0E81"/>
    <w:rsid w:val="00E03F4F"/>
    <w:rsid w:val="00E04179"/>
    <w:rsid w:val="00E10053"/>
    <w:rsid w:val="00E12B51"/>
    <w:rsid w:val="00E16A2F"/>
    <w:rsid w:val="00E206A4"/>
    <w:rsid w:val="00E3170F"/>
    <w:rsid w:val="00E32009"/>
    <w:rsid w:val="00E34401"/>
    <w:rsid w:val="00E34D80"/>
    <w:rsid w:val="00E4529A"/>
    <w:rsid w:val="00E46691"/>
    <w:rsid w:val="00E46BE9"/>
    <w:rsid w:val="00E50B9E"/>
    <w:rsid w:val="00E6429B"/>
    <w:rsid w:val="00E822A5"/>
    <w:rsid w:val="00E9526C"/>
    <w:rsid w:val="00EC4F62"/>
    <w:rsid w:val="00ED2082"/>
    <w:rsid w:val="00EF1041"/>
    <w:rsid w:val="00EF4D43"/>
    <w:rsid w:val="00F059DB"/>
    <w:rsid w:val="00F14099"/>
    <w:rsid w:val="00F55490"/>
    <w:rsid w:val="00F55D50"/>
    <w:rsid w:val="00F611C1"/>
    <w:rsid w:val="00F6456F"/>
    <w:rsid w:val="00F76B45"/>
    <w:rsid w:val="00F772D3"/>
    <w:rsid w:val="00F85A89"/>
    <w:rsid w:val="00F95847"/>
    <w:rsid w:val="00FA5787"/>
    <w:rsid w:val="00FB3BEB"/>
    <w:rsid w:val="00FC6A04"/>
    <w:rsid w:val="00FC75AF"/>
    <w:rsid w:val="00FD5BA1"/>
    <w:rsid w:val="00FE312A"/>
    <w:rsid w:val="00FE4211"/>
    <w:rsid w:val="00FE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3C758C"/>
  <w15:chartTrackingRefBased/>
  <w15:docId w15:val="{6E27ED98-13B0-4872-98C4-D75697E78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62A"/>
    <w:rPr>
      <w:rFonts w:ascii="Arial" w:hAnsi="Arial" w:cs="Arial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B76BD0"/>
    <w:pPr>
      <w:keepNext/>
      <w:shd w:val="clear" w:color="auto" w:fill="D0CECE" w:themeFill="background2" w:themeFillShade="E6"/>
      <w:autoSpaceDE w:val="0"/>
      <w:autoSpaceDN w:val="0"/>
      <w:spacing w:before="240" w:after="60"/>
      <w:jc w:val="center"/>
      <w:outlineLvl w:val="0"/>
    </w:pPr>
    <w:rPr>
      <w:rFonts w:eastAsiaTheme="majorEastAsia" w:cstheme="majorBidi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6AA"/>
    <w:pPr>
      <w:keepNext/>
      <w:keepLines/>
      <w:shd w:val="clear" w:color="auto" w:fill="E7E6E6" w:themeFill="background2"/>
      <w:spacing w:before="40"/>
      <w:outlineLvl w:val="1"/>
    </w:pPr>
    <w:rPr>
      <w:rFonts w:eastAsiaTheme="majorEastAsia"/>
      <w:b/>
      <w:bCs/>
      <w:color w:val="404040" w:themeColor="text1" w:themeTint="BF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03F4F"/>
    <w:pPr>
      <w:keepNext/>
      <w:keepLines/>
      <w:spacing w:before="40"/>
      <w:outlineLvl w:val="2"/>
    </w:pPr>
    <w:rPr>
      <w:rFonts w:eastAsiaTheme="majorEastAsia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2E5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BD0"/>
    <w:rPr>
      <w:rFonts w:ascii="Arial" w:eastAsiaTheme="majorEastAsia" w:hAnsi="Arial" w:cstheme="majorBidi"/>
      <w:b/>
      <w:bCs/>
      <w:kern w:val="32"/>
      <w:sz w:val="28"/>
      <w:szCs w:val="32"/>
      <w:shd w:val="clear" w:color="auto" w:fill="D0CECE" w:themeFill="background2" w:themeFillShade="E6"/>
    </w:rPr>
  </w:style>
  <w:style w:type="character" w:customStyle="1" w:styleId="Heading3Char">
    <w:name w:val="Heading 3 Char"/>
    <w:basedOn w:val="DefaultParagraphFont"/>
    <w:link w:val="Heading3"/>
    <w:uiPriority w:val="9"/>
    <w:rsid w:val="00E03F4F"/>
    <w:rPr>
      <w:rFonts w:ascii="Arial" w:eastAsiaTheme="majorEastAsia" w:hAnsi="Arial" w:cs="Arial"/>
      <w:color w:val="1F3763" w:themeColor="accent1" w:themeShade="7F"/>
    </w:rPr>
  </w:style>
  <w:style w:type="paragraph" w:customStyle="1" w:styleId="code">
    <w:name w:val="code"/>
    <w:basedOn w:val="Normal"/>
    <w:link w:val="codeChar"/>
    <w:qFormat/>
    <w:rsid w:val="00A00B0B"/>
    <w:rPr>
      <w:rFonts w:ascii="Courier New" w:hAnsi="Courier New" w:cs="Courier New"/>
    </w:rPr>
  </w:style>
  <w:style w:type="character" w:customStyle="1" w:styleId="codeChar">
    <w:name w:val="code Char"/>
    <w:basedOn w:val="DefaultParagraphFont"/>
    <w:link w:val="code"/>
    <w:rsid w:val="00A00B0B"/>
    <w:rPr>
      <w:rFonts w:ascii="Courier New" w:hAnsi="Courier New" w:cs="Courier New"/>
    </w:rPr>
  </w:style>
  <w:style w:type="character" w:customStyle="1" w:styleId="Heading2Char">
    <w:name w:val="Heading 2 Char"/>
    <w:basedOn w:val="DefaultParagraphFont"/>
    <w:link w:val="Heading2"/>
    <w:uiPriority w:val="9"/>
    <w:rsid w:val="000A36AA"/>
    <w:rPr>
      <w:rFonts w:ascii="Arial" w:eastAsiaTheme="majorEastAsia" w:hAnsi="Arial" w:cs="Arial"/>
      <w:b/>
      <w:bCs/>
      <w:color w:val="404040" w:themeColor="text1" w:themeTint="BF"/>
      <w:sz w:val="26"/>
      <w:szCs w:val="26"/>
      <w:shd w:val="clear" w:color="auto" w:fill="E7E6E6" w:themeFill="background2"/>
    </w:rPr>
  </w:style>
  <w:style w:type="paragraph" w:styleId="ListParagraph">
    <w:name w:val="List Paragraph"/>
    <w:basedOn w:val="Normal"/>
    <w:uiPriority w:val="34"/>
    <w:qFormat/>
    <w:rsid w:val="000A36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36AA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452E5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odyText">
    <w:name w:val="Body Text"/>
    <w:aliases w:val="Body Text Char1 Char,Body Text Char Char Char"/>
    <w:basedOn w:val="Normal"/>
    <w:link w:val="BodyTextChar"/>
    <w:rsid w:val="00E16A2F"/>
    <w:pPr>
      <w:autoSpaceDE w:val="0"/>
      <w:autoSpaceDN w:val="0"/>
      <w:spacing w:after="120"/>
    </w:pPr>
    <w:rPr>
      <w:rFonts w:ascii="Times" w:eastAsia="Times New Roman" w:hAnsi="Times" w:cs="Times"/>
      <w:sz w:val="24"/>
      <w:szCs w:val="24"/>
    </w:rPr>
  </w:style>
  <w:style w:type="character" w:customStyle="1" w:styleId="BodyTextChar">
    <w:name w:val="Body Text Char"/>
    <w:aliases w:val="Body Text Char1 Char Char,Body Text Char Char Char Char"/>
    <w:basedOn w:val="DefaultParagraphFont"/>
    <w:link w:val="BodyText"/>
    <w:rsid w:val="00E16A2F"/>
    <w:rPr>
      <w:rFonts w:ascii="Times" w:eastAsia="Times New Roman" w:hAnsi="Times" w:cs="Times"/>
    </w:rPr>
  </w:style>
  <w:style w:type="table" w:styleId="TableGrid">
    <w:name w:val="Table Grid"/>
    <w:basedOn w:val="TableNormal"/>
    <w:uiPriority w:val="39"/>
    <w:rsid w:val="00E16A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E16A2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16A2F"/>
    <w:rPr>
      <w:rFonts w:ascii="Arial" w:hAnsi="Arial" w:cs="Arial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16A2F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5661A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661A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661AC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61A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61AC"/>
    <w:rPr>
      <w:rFonts w:ascii="Arial" w:hAnsi="Arial" w:cs="Arial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2F"/>
    <w:rPr>
      <w:rFonts w:ascii="Segoe UI" w:hAnsi="Segoe UI" w:cs="Segoe UI"/>
      <w:sz w:val="18"/>
      <w:szCs w:val="18"/>
    </w:rPr>
  </w:style>
  <w:style w:type="character" w:customStyle="1" w:styleId="cf01">
    <w:name w:val="cf01"/>
    <w:basedOn w:val="DefaultParagraphFont"/>
    <w:rsid w:val="00E03F4F"/>
    <w:rPr>
      <w:rFonts w:ascii="Segoe UI" w:hAnsi="Segoe UI" w:cs="Segoe UI" w:hint="default"/>
      <w:sz w:val="18"/>
      <w:szCs w:val="18"/>
    </w:rPr>
  </w:style>
  <w:style w:type="paragraph" w:styleId="Revision">
    <w:name w:val="Revision"/>
    <w:hidden/>
    <w:uiPriority w:val="99"/>
    <w:semiHidden/>
    <w:rsid w:val="00E03F4F"/>
    <w:rPr>
      <w:rFonts w:ascii="Arial" w:hAnsi="Arial" w:cs="Arial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76BD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6BD0"/>
    <w:rPr>
      <w:rFonts w:ascii="Arial" w:hAnsi="Arial" w:cs="Arial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B76BD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6BD0"/>
    <w:rPr>
      <w:rFonts w:ascii="Arial" w:hAnsi="Arial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1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8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91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66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2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A2527F9CB30F4EA4B6365A8767159C" ma:contentTypeVersion="10" ma:contentTypeDescription="Create a new document." ma:contentTypeScope="" ma:versionID="f6d784c153af9a8bbdfabf9ee2f2bafb">
  <xsd:schema xmlns:xsd="http://www.w3.org/2001/XMLSchema" xmlns:xs="http://www.w3.org/2001/XMLSchema" xmlns:p="http://schemas.microsoft.com/office/2006/metadata/properties" xmlns:ns2="32439f9a-15a0-44a2-8ac2-868dc7b39ed8" xmlns:ns3="b8ae7dea-a17b-4226-bd28-323412db187b" targetNamespace="http://schemas.microsoft.com/office/2006/metadata/properties" ma:root="true" ma:fieldsID="4cfd301a0f49be5c256e7fe63fdfe8a7" ns2:_="" ns3:_="">
    <xsd:import namespace="32439f9a-15a0-44a2-8ac2-868dc7b39ed8"/>
    <xsd:import namespace="b8ae7dea-a17b-4226-bd28-323412db187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439f9a-15a0-44a2-8ac2-868dc7b39ed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ae7dea-a17b-4226-bd28-323412db187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09CA9AF-85F9-4CE1-9582-40E8FBAACAA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13F80A0-A468-4725-AF0A-F4730AF475C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589662A-C4F6-4EFF-94AB-DD1C4CD90D4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439f9a-15a0-44a2-8ac2-868dc7b39ed8"/>
    <ds:schemaRef ds:uri="b8ae7dea-a17b-4226-bd28-323412db18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604AFC5-DFBE-414E-BE95-77232BCC7F4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1295</TotalTime>
  <Pages>10</Pages>
  <Words>2155</Words>
  <Characters>12284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Wiggins, Kimberly</dc:creator>
  <cp:keywords/>
  <dc:description/>
  <cp:lastModifiedBy>Wiggins, Kimberly</cp:lastModifiedBy>
  <cp:revision>47</cp:revision>
  <dcterms:created xsi:type="dcterms:W3CDTF">2022-11-18T21:06:00Z</dcterms:created>
  <dcterms:modified xsi:type="dcterms:W3CDTF">2023-02-23T21:48:00Z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0x01010057A2527F9CB30F4EA4B6365A8767159C</vt:lpwstr>
  </property>
</Properties>
</file>